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6BFC" w14:textId="714D2216" w:rsidR="007847BC" w:rsidRPr="004E7A11" w:rsidRDefault="003313C7">
      <w:pPr>
        <w:pStyle w:val="Title"/>
        <w:ind w:left="0"/>
        <w:rPr>
          <w:color w:val="17365D" w:themeColor="text2" w:themeShade="BF"/>
          <w:sz w:val="32"/>
          <w:szCs w:val="32"/>
        </w:rPr>
        <w:pPrChange w:id="0" w:author="Boddu, Sravanthi" w:date="2022-06-22T17:37:00Z">
          <w:pPr>
            <w:pStyle w:val="Title"/>
            <w:pBdr>
              <w:top w:val="single" w:sz="4" w:space="1" w:color="auto"/>
              <w:left w:val="single" w:sz="4" w:space="1" w:color="auto"/>
              <w:bottom w:val="single" w:sz="4" w:space="1" w:color="auto"/>
              <w:right w:val="single" w:sz="4" w:space="1" w:color="auto"/>
              <w:between w:val="single" w:sz="4" w:space="1" w:color="auto"/>
              <w:bar w:val="single" w:sz="4" w:color="auto"/>
            </w:pBdr>
          </w:pPr>
        </w:pPrChange>
      </w:pPr>
      <w:ins w:id="1" w:author="Sri Teja, Jonnalagadda" w:date="2022-06-28T11:00:00Z">
        <w:r>
          <w:rPr>
            <w:color w:val="17365D" w:themeColor="text2" w:themeShade="BF"/>
            <w:sz w:val="32"/>
            <w:szCs w:val="32"/>
          </w:rPr>
          <w:t>SRITEJA JONNALAGADDA</w:t>
        </w:r>
      </w:ins>
      <w:del w:id="2" w:author="Sri Teja, Jonnalagadda" w:date="2022-06-28T11:00:00Z">
        <w:r w:rsidR="004E7A11" w:rsidRPr="004E7A11" w:rsidDel="003313C7">
          <w:rPr>
            <w:color w:val="17365D" w:themeColor="text2" w:themeShade="BF"/>
            <w:sz w:val="32"/>
            <w:szCs w:val="32"/>
          </w:rPr>
          <w:delText>SRAVANTHI BODDU</w:delText>
        </w:r>
      </w:del>
      <w:ins w:id="3" w:author="Boddu, Sravanthi" w:date="2022-06-22T17:39:00Z">
        <w:r w:rsidR="000E1DC2">
          <w:rPr>
            <w:color w:val="17365D" w:themeColor="text2" w:themeShade="BF"/>
            <w:sz w:val="32"/>
            <w:szCs w:val="32"/>
          </w:rPr>
          <w:t xml:space="preserve">                                </w:t>
        </w:r>
      </w:ins>
    </w:p>
    <w:p w14:paraId="6A0A800E" w14:textId="77777777" w:rsidR="007847BC" w:rsidRPr="004E7A11" w:rsidDel="00E31997" w:rsidRDefault="00EC1923">
      <w:pPr>
        <w:spacing w:before="185"/>
        <w:rPr>
          <w:del w:id="4" w:author="Boddu, Sravanthi" w:date="2022-06-22T17:20:00Z"/>
          <w:color w:val="17365D" w:themeColor="text2" w:themeShade="BF"/>
          <w:sz w:val="24"/>
          <w:szCs w:val="24"/>
        </w:rPr>
        <w:pPrChange w:id="5" w:author="Boddu, Sravanthi" w:date="2022-06-22T17:37:00Z">
          <w:pPr>
            <w:pBdr>
              <w:top w:val="single" w:sz="4" w:space="1" w:color="auto"/>
              <w:left w:val="single" w:sz="4" w:space="1" w:color="auto"/>
              <w:bottom w:val="single" w:sz="4" w:space="1" w:color="auto"/>
              <w:right w:val="single" w:sz="4" w:space="1" w:color="auto"/>
              <w:between w:val="single" w:sz="4" w:space="1" w:color="auto"/>
              <w:bar w:val="single" w:sz="4" w:color="auto"/>
            </w:pBdr>
            <w:spacing w:before="185"/>
            <w:ind w:left="3388"/>
          </w:pPr>
        </w:pPrChange>
      </w:pPr>
      <w:r w:rsidRPr="004E7A11">
        <w:rPr>
          <w:color w:val="17365D" w:themeColor="text2" w:themeShade="BF"/>
          <w:sz w:val="24"/>
          <w:szCs w:val="24"/>
        </w:rPr>
        <w:t>Analyst/Software Engineer</w:t>
      </w:r>
    </w:p>
    <w:p w14:paraId="2FDF8D4D" w14:textId="782B1373" w:rsidR="007847BC" w:rsidRPr="004E7A11" w:rsidRDefault="007847BC">
      <w:pPr>
        <w:spacing w:before="185"/>
        <w:pPrChange w:id="6" w:author="Boddu, Sravanthi" w:date="2022-06-22T17:37: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9"/>
          </w:pPr>
        </w:pPrChange>
      </w:pPr>
    </w:p>
    <w:p w14:paraId="2E3C9240" w14:textId="21557956" w:rsidR="007847BC" w:rsidRPr="004E7A11" w:rsidDel="000E1DC2" w:rsidRDefault="00EC1923">
      <w:pPr>
        <w:pStyle w:val="Heading2"/>
        <w:spacing w:line="368" w:lineRule="exact"/>
        <w:jc w:val="left"/>
        <w:rPr>
          <w:del w:id="7" w:author="Boddu, Sravanthi" w:date="2022-06-22T17:37:00Z"/>
          <w:b w:val="0"/>
          <w:color w:val="17365D" w:themeColor="text2" w:themeShade="BF"/>
        </w:rPr>
        <w:pPrChange w:id="8" w:author="Boddu, Sravanthi" w:date="2022-06-22T17:37:00Z">
          <w:pPr>
            <w:pStyle w:val="Heading2"/>
            <w:pBdr>
              <w:top w:val="single" w:sz="4" w:space="1" w:color="auto"/>
              <w:left w:val="single" w:sz="4" w:space="1" w:color="auto"/>
              <w:bottom w:val="single" w:sz="4" w:space="1" w:color="auto"/>
              <w:right w:val="single" w:sz="4" w:space="1" w:color="auto"/>
              <w:between w:val="single" w:sz="4" w:space="1" w:color="auto"/>
              <w:bar w:val="single" w:sz="4" w:color="auto"/>
            </w:pBdr>
            <w:spacing w:line="368" w:lineRule="exact"/>
            <w:ind w:left="3347"/>
            <w:jc w:val="left"/>
          </w:pPr>
        </w:pPrChange>
      </w:pPr>
      <w:del w:id="9" w:author="Sri Teja, Jonnalagadda" w:date="2022-06-28T11:04:00Z">
        <w:r w:rsidRPr="004E7A11" w:rsidDel="003313C7">
          <w:rPr>
            <w:color w:val="17365D" w:themeColor="text2" w:themeShade="BF"/>
          </w:rPr>
          <w:delText>Base Location:</w:delText>
        </w:r>
      </w:del>
      <w:r w:rsidRPr="004E7A11">
        <w:rPr>
          <w:color w:val="17365D" w:themeColor="text2" w:themeShade="BF"/>
        </w:rPr>
        <w:t xml:space="preserve"> </w:t>
      </w:r>
      <w:del w:id="10" w:author="Sri Teja, Jonnalagadda" w:date="2022-06-28T11:00:00Z">
        <w:r w:rsidRPr="004E7A11" w:rsidDel="003313C7">
          <w:rPr>
            <w:b w:val="0"/>
            <w:color w:val="17365D" w:themeColor="text2" w:themeShade="BF"/>
            <w:position w:val="12"/>
          </w:rPr>
          <w:delText>N/</w:delText>
        </w:r>
      </w:del>
      <w:ins w:id="11" w:author="Boddu, Sravanthi" w:date="2022-06-22T17:37:00Z">
        <w:del w:id="12" w:author="Sri Teja, Jonnalagadda" w:date="2022-06-28T11:00:00Z">
          <w:r w:rsidR="000E1DC2" w:rsidDel="003313C7">
            <w:rPr>
              <w:b w:val="0"/>
              <w:color w:val="17365D" w:themeColor="text2" w:themeShade="BF"/>
              <w:position w:val="12"/>
            </w:rPr>
            <w:delText>A</w:delText>
          </w:r>
        </w:del>
      </w:ins>
      <w:ins w:id="13" w:author="Boddu, Sravanthi" w:date="2022-06-22T17:39:00Z">
        <w:del w:id="14" w:author="Sri Teja, Jonnalagadda" w:date="2022-06-28T11:00:00Z">
          <w:r w:rsidR="000E1DC2" w:rsidDel="003313C7">
            <w:rPr>
              <w:b w:val="0"/>
              <w:color w:val="17365D" w:themeColor="text2" w:themeShade="BF"/>
              <w:position w:val="12"/>
            </w:rPr>
            <w:delText xml:space="preserve">  </w:delText>
          </w:r>
        </w:del>
        <w:r w:rsidR="000E1DC2">
          <w:rPr>
            <w:b w:val="0"/>
            <w:color w:val="17365D" w:themeColor="text2" w:themeShade="BF"/>
            <w:position w:val="12"/>
          </w:rPr>
          <w:t xml:space="preserve">                                                              </w:t>
        </w:r>
      </w:ins>
      <w:del w:id="15" w:author="Boddu, Sravanthi" w:date="2022-06-22T17:37:00Z">
        <w:r w:rsidRPr="004E7A11" w:rsidDel="000E1DC2">
          <w:rPr>
            <w:b w:val="0"/>
            <w:color w:val="17365D" w:themeColor="text2" w:themeShade="BF"/>
            <w:position w:val="12"/>
          </w:rPr>
          <w:delText>A</w:delText>
        </w:r>
      </w:del>
    </w:p>
    <w:p w14:paraId="64C35B78" w14:textId="073F8A6D" w:rsidR="007847BC" w:rsidDel="008027FE" w:rsidRDefault="00EC1923">
      <w:pPr>
        <w:pStyle w:val="BodyText"/>
        <w:spacing w:before="10"/>
        <w:rPr>
          <w:del w:id="16" w:author="Boddu, Sravanthi" w:date="2022-06-22T11:32:00Z"/>
          <w:color w:val="17365D" w:themeColor="text2" w:themeShade="BF"/>
        </w:rPr>
      </w:pPr>
      <w:r w:rsidRPr="004E7A11">
        <w:rPr>
          <w:color w:val="17365D" w:themeColor="text2" w:themeShade="BF"/>
        </w:rPr>
        <w:br w:type="column"/>
      </w:r>
    </w:p>
    <w:p w14:paraId="2BAE3856" w14:textId="55B412AF" w:rsidR="008027FE" w:rsidRDefault="008027FE">
      <w:pPr>
        <w:pStyle w:val="Heading2"/>
        <w:spacing w:line="368" w:lineRule="exact"/>
        <w:jc w:val="left"/>
        <w:rPr>
          <w:ins w:id="17" w:author="Boddu, Sravanthi" w:date="2022-06-22T11:32:00Z"/>
        </w:rPr>
        <w:pPrChange w:id="18" w:author="Boddu, Sravanthi" w:date="2022-06-22T17:37:00Z">
          <w:pPr>
            <w:pStyle w:val="BodyText"/>
            <w:spacing w:before="10"/>
          </w:pPr>
        </w:pPrChange>
      </w:pPr>
    </w:p>
    <w:p w14:paraId="783D9C70" w14:textId="77777777" w:rsidR="008027FE" w:rsidRPr="004E7A11" w:rsidRDefault="008027FE">
      <w:pPr>
        <w:pStyle w:val="BodyText"/>
        <w:spacing w:before="10"/>
        <w:rPr>
          <w:ins w:id="19" w:author="Boddu, Sravanthi" w:date="2022-06-22T11:32:00Z"/>
          <w:color w:val="17365D" w:themeColor="text2" w:themeShade="BF"/>
        </w:rPr>
        <w:pPrChange w:id="20"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10"/>
          </w:pPr>
        </w:pPrChange>
      </w:pPr>
    </w:p>
    <w:p w14:paraId="3598E99B" w14:textId="4048AD83" w:rsidR="007847BC" w:rsidRPr="008027FE" w:rsidRDefault="00B41F18">
      <w:pPr>
        <w:pStyle w:val="BodyText"/>
        <w:spacing w:before="10"/>
        <w:rPr>
          <w:b/>
          <w:bCs/>
          <w:color w:val="006FAC"/>
          <w:rPrChange w:id="21" w:author="Boddu, Sravanthi" w:date="2022-06-22T11:32:00Z">
            <w:rPr/>
          </w:rPrChange>
        </w:rPr>
        <w:pPrChange w:id="22" w:author="Boddu, Sravanthi" w:date="2022-06-22T11:32:00Z">
          <w:pPr>
            <w:pBdr>
              <w:top w:val="single" w:sz="4" w:space="1" w:color="auto"/>
              <w:left w:val="single" w:sz="4" w:space="1" w:color="auto"/>
              <w:bottom w:val="single" w:sz="4" w:space="1" w:color="auto"/>
              <w:right w:val="single" w:sz="4" w:space="1" w:color="auto"/>
              <w:between w:val="single" w:sz="4" w:space="1" w:color="auto"/>
              <w:bar w:val="single" w:sz="4" w:color="auto"/>
            </w:pBdr>
          </w:pPr>
        </w:pPrChange>
      </w:pPr>
      <w:del w:id="23" w:author="Boddu, Sravanthi" w:date="2022-06-22T11:32:00Z">
        <w:r w:rsidRPr="004E7A11" w:rsidDel="008027FE">
          <w:delText xml:space="preserve">        </w:delText>
        </w:r>
      </w:del>
      <w:r w:rsidRPr="004E7A11">
        <w:t xml:space="preserve">                                </w:t>
      </w:r>
      <w:ins w:id="24" w:author="Boddu, Sravanthi" w:date="2022-06-22T11:32:00Z">
        <w:r w:rsidR="008027FE">
          <w:t xml:space="preserve">               </w:t>
        </w:r>
      </w:ins>
      <w:r w:rsidR="00EC1923" w:rsidRPr="008027FE">
        <w:rPr>
          <w:b/>
          <w:bCs/>
          <w:color w:val="006FAC"/>
          <w:rPrChange w:id="25" w:author="Boddu, Sravanthi" w:date="2022-06-22T11:32:00Z">
            <w:rPr>
              <w:b/>
              <w:color w:val="17365D" w:themeColor="text2" w:themeShade="BF"/>
              <w:sz w:val="24"/>
            </w:rPr>
          </w:rPrChange>
        </w:rPr>
        <w:t>Education and certificates</w:t>
      </w:r>
    </w:p>
    <w:p w14:paraId="46469F13" w14:textId="0F50797E" w:rsidR="007847BC" w:rsidRPr="004E7A11" w:rsidDel="009863D5" w:rsidRDefault="009C6E10">
      <w:pPr>
        <w:pStyle w:val="BodyText"/>
        <w:spacing w:before="153" w:line="271" w:lineRule="auto"/>
        <w:ind w:left="3347" w:right="373"/>
        <w:rPr>
          <w:del w:id="26" w:author="Boddu, Sravanthi" w:date="2022-06-22T11:26:00Z"/>
          <w:color w:val="17365D" w:themeColor="text2" w:themeShade="BF"/>
        </w:rPr>
        <w:pPrChange w:id="27"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153" w:line="271" w:lineRule="auto"/>
            <w:ind w:left="3347" w:right="373"/>
          </w:pPr>
        </w:pPrChange>
      </w:pPr>
      <w:ins w:id="28" w:author="Boddu, Sravanthi" w:date="2022-06-22T11:09:00Z">
        <w:del w:id="29" w:author="Sri Teja, Jonnalagadda" w:date="2022-06-28T11:06:00Z">
          <w:r w:rsidDel="003313C7">
            <w:rPr>
              <w:color w:val="17365D" w:themeColor="text2" w:themeShade="BF"/>
            </w:rPr>
            <w:delText>Master o</w:delText>
          </w:r>
        </w:del>
      </w:ins>
      <w:ins w:id="30" w:author="Boddu, Sravanthi" w:date="2022-06-22T11:10:00Z">
        <w:del w:id="31" w:author="Sri Teja, Jonnalagadda" w:date="2022-06-28T11:06:00Z">
          <w:r w:rsidDel="003313C7">
            <w:rPr>
              <w:color w:val="17365D" w:themeColor="text2" w:themeShade="BF"/>
            </w:rPr>
            <w:delText>f</w:delText>
          </w:r>
        </w:del>
      </w:ins>
      <w:ins w:id="32" w:author="Sri Teja, Jonnalagadda" w:date="2022-06-28T11:06:00Z">
        <w:r w:rsidR="003313C7">
          <w:rPr>
            <w:color w:val="17365D" w:themeColor="text2" w:themeShade="BF"/>
          </w:rPr>
          <w:t>B.Tech(</w:t>
        </w:r>
      </w:ins>
      <w:ins w:id="33" w:author="Sri Teja, Jonnalagadda" w:date="2022-06-28T11:07:00Z">
        <w:r w:rsidR="003313C7">
          <w:rPr>
            <w:color w:val="17365D" w:themeColor="text2" w:themeShade="BF"/>
          </w:rPr>
          <w:t>Computer Science&amp;Engi)</w:t>
        </w:r>
      </w:ins>
      <w:ins w:id="34" w:author="Boddu, Sravanthi" w:date="2022-06-22T11:10:00Z">
        <w:r>
          <w:rPr>
            <w:color w:val="17365D" w:themeColor="text2" w:themeShade="BF"/>
          </w:rPr>
          <w:t xml:space="preserve"> </w:t>
        </w:r>
      </w:ins>
      <w:del w:id="35" w:author="Boddu, Sravanthi" w:date="2022-06-22T11:09:00Z">
        <w:r w:rsidR="00EC1923" w:rsidRPr="004E7A11" w:rsidDel="009C6E10">
          <w:rPr>
            <w:color w:val="17365D" w:themeColor="text2" w:themeShade="BF"/>
          </w:rPr>
          <w:delText xml:space="preserve">Bachelor of Technology </w:delText>
        </w:r>
      </w:del>
      <w:del w:id="36" w:author="Sri Teja, Jonnalagadda" w:date="2022-06-28T11:06:00Z">
        <w:r w:rsidR="00EC1923" w:rsidRPr="004E7A11" w:rsidDel="003313C7">
          <w:rPr>
            <w:color w:val="17365D" w:themeColor="text2" w:themeShade="BF"/>
          </w:rPr>
          <w:delText xml:space="preserve">Computer </w:delText>
        </w:r>
      </w:del>
      <w:ins w:id="37" w:author="Boddu, Sravanthi" w:date="2022-06-22T11:10:00Z">
        <w:del w:id="38" w:author="Sri Teja, Jonnalagadda" w:date="2022-06-28T11:06:00Z">
          <w:r w:rsidDel="003313C7">
            <w:rPr>
              <w:color w:val="17365D" w:themeColor="text2" w:themeShade="BF"/>
            </w:rPr>
            <w:delText>Applications</w:delText>
          </w:r>
        </w:del>
      </w:ins>
      <w:del w:id="39" w:author="Boddu, Sravanthi" w:date="2022-06-22T11:10:00Z">
        <w:r w:rsidR="00EC1923" w:rsidRPr="004E7A11" w:rsidDel="009C6E10">
          <w:rPr>
            <w:color w:val="17365D" w:themeColor="text2" w:themeShade="BF"/>
          </w:rPr>
          <w:delText>Science</w:delText>
        </w:r>
      </w:del>
      <w:r w:rsidR="00EC1923" w:rsidRPr="004E7A11">
        <w:rPr>
          <w:color w:val="17365D" w:themeColor="text2" w:themeShade="BF"/>
        </w:rPr>
        <w:t xml:space="preserve"> : 201</w:t>
      </w:r>
      <w:ins w:id="40" w:author="Boddu, Sravanthi" w:date="2022-06-22T11:10:00Z">
        <w:r>
          <w:rPr>
            <w:color w:val="17365D" w:themeColor="text2" w:themeShade="BF"/>
          </w:rPr>
          <w:t>6</w:t>
        </w:r>
      </w:ins>
      <w:del w:id="41" w:author="Boddu, Sravanthi" w:date="2022-06-22T11:10:00Z">
        <w:r w:rsidR="00EC1923" w:rsidRPr="004E7A11" w:rsidDel="009C6E10">
          <w:rPr>
            <w:color w:val="17365D" w:themeColor="text2" w:themeShade="BF"/>
          </w:rPr>
          <w:delText>7</w:delText>
        </w:r>
      </w:del>
      <w:r w:rsidR="00EC1923" w:rsidRPr="004E7A11">
        <w:rPr>
          <w:color w:val="17365D" w:themeColor="text2" w:themeShade="BF"/>
        </w:rPr>
        <w:t xml:space="preserve"> - 20</w:t>
      </w:r>
      <w:ins w:id="42" w:author="Sri Teja, Jonnalagadda" w:date="2022-06-28T11:07:00Z">
        <w:r w:rsidR="003313C7">
          <w:rPr>
            <w:color w:val="17365D" w:themeColor="text2" w:themeShade="BF"/>
          </w:rPr>
          <w:t>20</w:t>
        </w:r>
      </w:ins>
      <w:ins w:id="43" w:author="Boddu, Sravanthi" w:date="2022-06-22T11:10:00Z">
        <w:del w:id="44" w:author="Sri Teja, Jonnalagadda" w:date="2022-06-28T11:07:00Z">
          <w:r w:rsidDel="003313C7">
            <w:rPr>
              <w:color w:val="17365D" w:themeColor="text2" w:themeShade="BF"/>
            </w:rPr>
            <w:delText>19</w:delText>
          </w:r>
        </w:del>
      </w:ins>
      <w:del w:id="45" w:author="Boddu, Sravanthi" w:date="2022-06-22T11:10:00Z">
        <w:r w:rsidR="00EC1923" w:rsidRPr="004E7A11" w:rsidDel="009C6E10">
          <w:rPr>
            <w:color w:val="17365D" w:themeColor="text2" w:themeShade="BF"/>
          </w:rPr>
          <w:delText>21</w:delText>
        </w:r>
      </w:del>
    </w:p>
    <w:p w14:paraId="1E51657C" w14:textId="77777777" w:rsidR="007847BC" w:rsidRPr="004E7A11" w:rsidDel="009863D5" w:rsidRDefault="007847BC">
      <w:pPr>
        <w:pStyle w:val="BodyText"/>
        <w:spacing w:before="4"/>
        <w:rPr>
          <w:del w:id="46" w:author="Boddu, Sravanthi" w:date="2022-06-22T11:26:00Z"/>
          <w:color w:val="17365D" w:themeColor="text2" w:themeShade="BF"/>
          <w:sz w:val="22"/>
        </w:rPr>
        <w:pPrChange w:id="47"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4"/>
          </w:pPr>
        </w:pPrChange>
      </w:pPr>
    </w:p>
    <w:p w14:paraId="33AF07C3" w14:textId="6BCD079F" w:rsidR="007847BC" w:rsidRPr="00EE53F0" w:rsidRDefault="00EE53F0">
      <w:pPr>
        <w:pStyle w:val="BodyText"/>
        <w:spacing w:before="153" w:line="271" w:lineRule="auto"/>
        <w:ind w:left="3347" w:right="373"/>
        <w:rPr>
          <w:rPrChange w:id="48" w:author="Boddu, Sravanthi" w:date="2022-06-22T11:20:00Z">
            <w:rPr>
              <w:color w:val="17365D" w:themeColor="text2" w:themeShade="BF"/>
            </w:rPr>
          </w:rPrChange>
        </w:rPr>
        <w:pPrChange w:id="49" w:author="Boddu, Sravanthi" w:date="2022-06-22T11:30:00Z">
          <w:pPr>
            <w:pStyle w:val="Heading1"/>
            <w:pBdr>
              <w:top w:val="single" w:sz="4" w:space="1" w:color="auto"/>
              <w:left w:val="single" w:sz="4" w:space="1" w:color="auto"/>
              <w:bottom w:val="single" w:sz="4" w:space="1" w:color="auto"/>
              <w:right w:val="single" w:sz="4" w:space="1" w:color="auto"/>
              <w:between w:val="single" w:sz="4" w:space="1" w:color="auto"/>
              <w:bar w:val="single" w:sz="4" w:color="auto"/>
            </w:pBdr>
            <w:ind w:left="3347"/>
          </w:pPr>
        </w:pPrChange>
      </w:pPr>
      <w:ins w:id="50" w:author="Boddu, Sravanthi" w:date="2022-06-22T11:21:00Z">
        <w:r>
          <w:t xml:space="preserve">                                     </w:t>
        </w:r>
      </w:ins>
      <w:moveFromRangeStart w:id="51" w:author="Boddu, Sravanthi" w:date="2022-06-22T11:25:00Z" w:name="move106789575"/>
      <w:moveFrom w:id="52" w:author="Boddu, Sravanthi" w:date="2022-06-22T11:25:00Z">
        <w:r w:rsidR="00EC1923" w:rsidRPr="00EE53F0" w:rsidDel="009863D5">
          <w:rPr>
            <w:rPrChange w:id="53" w:author="Boddu, Sravanthi" w:date="2022-06-22T11:20:00Z">
              <w:rPr>
                <w:color w:val="17365D" w:themeColor="text2" w:themeShade="BF"/>
              </w:rPr>
            </w:rPrChange>
          </w:rPr>
          <w:t>Skills</w:t>
        </w:r>
      </w:moveFrom>
      <w:moveFromRangeEnd w:id="51"/>
    </w:p>
    <w:p w14:paraId="5CC982C7" w14:textId="77777777" w:rsidR="007847BC" w:rsidRPr="004E7A11" w:rsidDel="009C6E10" w:rsidRDefault="00EC1923">
      <w:pPr>
        <w:pStyle w:val="BodyText"/>
        <w:spacing w:before="34" w:line="185" w:lineRule="exact"/>
        <w:ind w:left="3347"/>
        <w:rPr>
          <w:del w:id="54" w:author="Boddu, Sravanthi" w:date="2022-06-22T11:12:00Z"/>
          <w:color w:val="17365D" w:themeColor="text2" w:themeShade="BF"/>
        </w:rPr>
        <w:pPrChange w:id="55"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34" w:line="185" w:lineRule="exact"/>
            <w:ind w:left="3347"/>
          </w:pPr>
        </w:pPrChange>
      </w:pPr>
      <w:del w:id="56" w:author="Boddu, Sravanthi" w:date="2022-06-22T11:12:00Z">
        <w:r w:rsidRPr="004E7A11" w:rsidDel="009C6E10">
          <w:rPr>
            <w:color w:val="17365D" w:themeColor="text2" w:themeShade="BF"/>
          </w:rPr>
          <w:delText>Spring Boot</w:delText>
        </w:r>
      </w:del>
    </w:p>
    <w:p w14:paraId="39AAFC50" w14:textId="77777777" w:rsidR="007847BC" w:rsidRPr="004E7A11" w:rsidRDefault="007847BC">
      <w:pPr>
        <w:pStyle w:val="BodyText"/>
        <w:spacing w:before="34" w:line="185" w:lineRule="exact"/>
        <w:ind w:left="3347"/>
        <w:sectPr w:rsidR="007847BC" w:rsidRPr="004E7A11">
          <w:type w:val="continuous"/>
          <w:pgSz w:w="19200" w:h="10800" w:orient="landscape"/>
          <w:pgMar w:top="320" w:right="700" w:bottom="0" w:left="500" w:header="720" w:footer="720" w:gutter="0"/>
          <w:cols w:num="2" w:space="720" w:equalWidth="0">
            <w:col w:w="7185" w:space="3769"/>
            <w:col w:w="7046"/>
          </w:cols>
        </w:sectPr>
        <w:pPrChange w:id="57" w:author="Boddu, Sravanthi" w:date="2022-06-22T11:30:00Z">
          <w:pPr>
            <w:pBdr>
              <w:top w:val="single" w:sz="4" w:space="1" w:color="auto"/>
              <w:left w:val="single" w:sz="4" w:space="1" w:color="auto"/>
              <w:bottom w:val="single" w:sz="4" w:space="1" w:color="auto"/>
              <w:right w:val="single" w:sz="4" w:space="1" w:color="auto"/>
              <w:between w:val="single" w:sz="4" w:space="1" w:color="auto"/>
              <w:bar w:val="single" w:sz="4" w:color="auto"/>
            </w:pBdr>
            <w:spacing w:line="185" w:lineRule="exact"/>
          </w:pPr>
        </w:pPrChange>
      </w:pPr>
    </w:p>
    <w:p w14:paraId="6F9E51BE" w14:textId="3316E0E6" w:rsidR="007847BC" w:rsidRPr="004E7A11" w:rsidRDefault="00EC1923">
      <w:pPr>
        <w:pStyle w:val="Heading2"/>
        <w:spacing w:before="140" w:line="224" w:lineRule="exact"/>
        <w:jc w:val="left"/>
        <w:rPr>
          <w:color w:val="17365D" w:themeColor="text2" w:themeShade="BF"/>
        </w:rPr>
        <w:pPrChange w:id="58" w:author="Boddu, Sravanthi" w:date="2022-06-22T17:37:00Z">
          <w:pPr>
            <w:pStyle w:val="Heading2"/>
            <w:pBdr>
              <w:top w:val="single" w:sz="4" w:space="1" w:color="auto"/>
              <w:left w:val="single" w:sz="4" w:space="1" w:color="auto"/>
              <w:bottom w:val="single" w:sz="4" w:space="1" w:color="auto"/>
              <w:right w:val="single" w:sz="4" w:space="1" w:color="auto"/>
              <w:between w:val="single" w:sz="4" w:space="1" w:color="auto"/>
              <w:bar w:val="single" w:sz="4" w:color="auto"/>
            </w:pBdr>
            <w:spacing w:before="140" w:line="224" w:lineRule="exact"/>
          </w:pPr>
        </w:pPrChange>
      </w:pPr>
      <w:r w:rsidRPr="004E7A11">
        <w:rPr>
          <w:color w:val="17365D" w:themeColor="text2" w:themeShade="BF"/>
        </w:rPr>
        <w:t>Email ID:</w:t>
      </w:r>
      <w:ins w:id="59" w:author="Boddu, Sravanthi" w:date="2022-06-22T17:38:00Z">
        <w:r w:rsidR="000E1DC2">
          <w:rPr>
            <w:color w:val="17365D" w:themeColor="text2" w:themeShade="BF"/>
          </w:rPr>
          <w:t xml:space="preserve"> </w:t>
        </w:r>
      </w:ins>
      <w:ins w:id="60" w:author="Sri Teja, Jonnalagadda" w:date="2022-06-28T11:05:00Z">
        <w:r w:rsidR="003313C7">
          <w:rPr>
            <w:b w:val="0"/>
            <w:bCs w:val="0"/>
            <w:color w:val="17365D" w:themeColor="text2" w:themeShade="BF"/>
            <w:sz w:val="18"/>
            <w:szCs w:val="18"/>
          </w:rPr>
          <w:t>Jonnalagadda.sri-</w:t>
        </w:r>
      </w:ins>
      <w:ins w:id="61" w:author="Sri Teja, Jonnalagadda" w:date="2022-06-28T11:06:00Z">
        <w:r w:rsidR="003313C7">
          <w:rPr>
            <w:b w:val="0"/>
            <w:bCs w:val="0"/>
            <w:color w:val="17365D" w:themeColor="text2" w:themeShade="BF"/>
            <w:sz w:val="18"/>
            <w:szCs w:val="18"/>
          </w:rPr>
          <w:t xml:space="preserve">        </w:t>
        </w:r>
      </w:ins>
      <w:ins w:id="62" w:author="Sri Teja, Jonnalagadda" w:date="2022-06-28T11:05:00Z">
        <w:r w:rsidR="003313C7">
          <w:rPr>
            <w:b w:val="0"/>
            <w:bCs w:val="0"/>
            <w:color w:val="17365D" w:themeColor="text2" w:themeShade="BF"/>
            <w:sz w:val="18"/>
            <w:szCs w:val="18"/>
          </w:rPr>
          <w:t>teja</w:t>
        </w:r>
      </w:ins>
      <w:ins w:id="63" w:author="Boddu, Sravanthi" w:date="2022-06-22T17:38:00Z">
        <w:del w:id="64" w:author="Sri Teja, Jonnalagadda" w:date="2022-06-28T11:04:00Z">
          <w:r w:rsidR="000E1DC2" w:rsidRPr="000E1DC2" w:rsidDel="003313C7">
            <w:rPr>
              <w:b w:val="0"/>
              <w:bCs w:val="0"/>
              <w:color w:val="17365D" w:themeColor="text2" w:themeShade="BF"/>
              <w:sz w:val="18"/>
              <w:szCs w:val="18"/>
              <w:rPrChange w:id="65" w:author="Boddu, Sravanthi" w:date="2022-06-22T17:38:00Z">
                <w:rPr>
                  <w:color w:val="17365D" w:themeColor="text2" w:themeShade="BF"/>
                </w:rPr>
              </w:rPrChange>
            </w:rPr>
            <w:delText>Sravanthi.boddu</w:delText>
          </w:r>
        </w:del>
        <w:r w:rsidR="000E1DC2" w:rsidRPr="000E1DC2">
          <w:rPr>
            <w:b w:val="0"/>
            <w:bCs w:val="0"/>
            <w:color w:val="17365D" w:themeColor="text2" w:themeShade="BF"/>
            <w:sz w:val="18"/>
            <w:szCs w:val="18"/>
            <w:rPrChange w:id="66" w:author="Boddu, Sravanthi" w:date="2022-06-22T17:38:00Z">
              <w:rPr>
                <w:color w:val="17365D" w:themeColor="text2" w:themeShade="BF"/>
              </w:rPr>
            </w:rPrChange>
          </w:rPr>
          <w:t>@capgemini.co</w:t>
        </w:r>
      </w:ins>
      <w:ins w:id="67" w:author="Sri Teja, Jonnalagadda" w:date="2022-06-28T11:04:00Z">
        <w:r w:rsidR="003313C7">
          <w:rPr>
            <w:b w:val="0"/>
            <w:bCs w:val="0"/>
            <w:color w:val="17365D" w:themeColor="text2" w:themeShade="BF"/>
            <w:sz w:val="18"/>
            <w:szCs w:val="18"/>
          </w:rPr>
          <w:t>m</w:t>
        </w:r>
      </w:ins>
      <w:ins w:id="68" w:author="Boddu, Sravanthi" w:date="2022-06-22T17:38:00Z">
        <w:del w:id="69" w:author="Sri Teja, Jonnalagadda" w:date="2022-06-28T11:04:00Z">
          <w:r w:rsidR="000E1DC2" w:rsidRPr="000E1DC2" w:rsidDel="003313C7">
            <w:rPr>
              <w:b w:val="0"/>
              <w:bCs w:val="0"/>
              <w:color w:val="17365D" w:themeColor="text2" w:themeShade="BF"/>
              <w:sz w:val="18"/>
              <w:szCs w:val="18"/>
              <w:rPrChange w:id="70" w:author="Boddu, Sravanthi" w:date="2022-06-22T17:38:00Z">
                <w:rPr>
                  <w:color w:val="17365D" w:themeColor="text2" w:themeShade="BF"/>
                </w:rPr>
              </w:rPrChange>
            </w:rPr>
            <w:delText>m</w:delText>
          </w:r>
        </w:del>
      </w:ins>
    </w:p>
    <w:p w14:paraId="27B2C735" w14:textId="200F1734" w:rsidR="007847BC" w:rsidRPr="004E7A11" w:rsidRDefault="00EC1923">
      <w:pPr>
        <w:spacing w:before="1"/>
        <w:rPr>
          <w:color w:val="17365D" w:themeColor="text2" w:themeShade="BF"/>
          <w:sz w:val="20"/>
          <w:szCs w:val="20"/>
        </w:rPr>
        <w:pPrChange w:id="71" w:author="Boddu, Sravanthi" w:date="2022-06-22T17:37:00Z">
          <w:pPr>
            <w:pBdr>
              <w:top w:val="single" w:sz="4" w:space="1" w:color="auto"/>
              <w:left w:val="single" w:sz="4" w:space="1" w:color="auto"/>
              <w:bottom w:val="single" w:sz="4" w:space="1" w:color="auto"/>
              <w:right w:val="single" w:sz="4" w:space="1" w:color="auto"/>
              <w:between w:val="single" w:sz="4" w:space="1" w:color="auto"/>
              <w:bar w:val="single" w:sz="4" w:color="auto"/>
            </w:pBdr>
            <w:spacing w:before="1"/>
            <w:ind w:left="121"/>
          </w:pPr>
        </w:pPrChange>
      </w:pPr>
      <w:r w:rsidRPr="004E7A11">
        <w:rPr>
          <w:color w:val="17365D" w:themeColor="text2" w:themeShade="BF"/>
        </w:rPr>
        <w:br w:type="column"/>
      </w:r>
      <w:del w:id="72" w:author="Boddu, Sravanthi" w:date="2022-06-22T17:37:00Z">
        <w:r w:rsidR="004E7A11" w:rsidRPr="004E7A11" w:rsidDel="000E1DC2">
          <w:rPr>
            <w:color w:val="17365D" w:themeColor="text2" w:themeShade="BF"/>
            <w:sz w:val="20"/>
            <w:szCs w:val="20"/>
          </w:rPr>
          <w:delText>sravanthi.boddu@capgemini.com</w:delText>
        </w:r>
      </w:del>
    </w:p>
    <w:p w14:paraId="1091065C" w14:textId="77777777" w:rsidR="007847BC" w:rsidRPr="004E7A11" w:rsidDel="009C6E10" w:rsidRDefault="00EC1923">
      <w:pPr>
        <w:pStyle w:val="BodyText"/>
        <w:spacing w:before="88"/>
        <w:ind w:right="2511"/>
        <w:rPr>
          <w:del w:id="73" w:author="Boddu, Sravanthi" w:date="2022-06-22T11:12:00Z"/>
          <w:color w:val="17365D" w:themeColor="text2" w:themeShade="BF"/>
        </w:rPr>
        <w:pPrChange w:id="74" w:author="Boddu, Sravanthi" w:date="2022-06-22T17:37: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88"/>
            <w:ind w:left="3327" w:right="2511"/>
            <w:jc w:val="center"/>
          </w:pPr>
        </w:pPrChange>
      </w:pPr>
      <w:r w:rsidRPr="004E7A11">
        <w:rPr>
          <w:color w:val="17365D" w:themeColor="text2" w:themeShade="BF"/>
        </w:rPr>
        <w:br w:type="column"/>
      </w:r>
      <w:del w:id="75" w:author="Boddu, Sravanthi" w:date="2022-06-22T11:12:00Z">
        <w:r w:rsidRPr="004E7A11" w:rsidDel="009C6E10">
          <w:rPr>
            <w:color w:val="17365D" w:themeColor="text2" w:themeShade="BF"/>
          </w:rPr>
          <w:delText>Spring MVC</w:delText>
        </w:r>
      </w:del>
    </w:p>
    <w:p w14:paraId="26ADC38D" w14:textId="77777777" w:rsidR="007847BC" w:rsidRPr="004E7A11" w:rsidRDefault="007847BC">
      <w:pPr>
        <w:pStyle w:val="BodyText"/>
        <w:spacing w:before="88"/>
        <w:ind w:right="2511"/>
        <w:sectPr w:rsidR="007847BC" w:rsidRPr="004E7A11">
          <w:type w:val="continuous"/>
          <w:pgSz w:w="19200" w:h="10800" w:orient="landscape"/>
          <w:pgMar w:top="320" w:right="700" w:bottom="0" w:left="500" w:header="720" w:footer="720" w:gutter="0"/>
          <w:cols w:num="3" w:space="720" w:equalWidth="0">
            <w:col w:w="4495" w:space="40"/>
            <w:col w:w="3472" w:space="2946"/>
            <w:col w:w="7047"/>
          </w:cols>
        </w:sectPr>
        <w:pPrChange w:id="76" w:author="Boddu, Sravanthi" w:date="2022-06-22T17:37:00Z">
          <w:pPr>
            <w:pBdr>
              <w:top w:val="single" w:sz="4" w:space="1" w:color="auto"/>
              <w:left w:val="single" w:sz="4" w:space="1" w:color="auto"/>
              <w:bottom w:val="single" w:sz="4" w:space="1" w:color="auto"/>
              <w:right w:val="single" w:sz="4" w:space="1" w:color="auto"/>
              <w:between w:val="single" w:sz="4" w:space="1" w:color="auto"/>
              <w:bar w:val="single" w:sz="4" w:color="auto"/>
            </w:pBdr>
            <w:jc w:val="center"/>
          </w:pPr>
        </w:pPrChange>
      </w:pPr>
    </w:p>
    <w:p w14:paraId="7333C0AD" w14:textId="0BBB8D02" w:rsidR="007847BC" w:rsidRPr="004E7A11" w:rsidRDefault="00EC1923">
      <w:pPr>
        <w:pStyle w:val="Heading2"/>
        <w:spacing w:before="149"/>
        <w:jc w:val="left"/>
        <w:rPr>
          <w:color w:val="17365D" w:themeColor="text2" w:themeShade="BF"/>
        </w:rPr>
        <w:pPrChange w:id="77" w:author="Boddu, Sravanthi" w:date="2022-06-22T17:38:00Z">
          <w:pPr>
            <w:pStyle w:val="Heading2"/>
            <w:pBdr>
              <w:top w:val="single" w:sz="4" w:space="1" w:color="auto"/>
              <w:left w:val="single" w:sz="4" w:space="1" w:color="auto"/>
              <w:bottom w:val="single" w:sz="4" w:space="1" w:color="auto"/>
              <w:right w:val="single" w:sz="4" w:space="1" w:color="auto"/>
              <w:between w:val="single" w:sz="4" w:space="1" w:color="auto"/>
              <w:bar w:val="single" w:sz="4" w:color="auto"/>
            </w:pBdr>
            <w:spacing w:before="149"/>
          </w:pPr>
        </w:pPrChange>
      </w:pPr>
      <w:r w:rsidRPr="004E7A11">
        <w:rPr>
          <w:color w:val="17365D" w:themeColor="text2" w:themeShade="BF"/>
        </w:rPr>
        <w:t>Mobile No:</w:t>
      </w:r>
      <w:ins w:id="78" w:author="Boddu, Sravanthi" w:date="2022-06-22T17:39:00Z">
        <w:r w:rsidR="000E1DC2">
          <w:rPr>
            <w:color w:val="17365D" w:themeColor="text2" w:themeShade="BF"/>
          </w:rPr>
          <w:t xml:space="preserve"> </w:t>
        </w:r>
        <w:r w:rsidR="000E1DC2" w:rsidRPr="000E1DC2">
          <w:rPr>
            <w:b w:val="0"/>
            <w:bCs w:val="0"/>
            <w:color w:val="17365D" w:themeColor="text2" w:themeShade="BF"/>
            <w:rPrChange w:id="79" w:author="Boddu, Sravanthi" w:date="2022-06-22T17:39:00Z">
              <w:rPr>
                <w:color w:val="17365D" w:themeColor="text2" w:themeShade="BF"/>
              </w:rPr>
            </w:rPrChange>
          </w:rPr>
          <w:t xml:space="preserve">+91 </w:t>
        </w:r>
      </w:ins>
      <w:ins w:id="80" w:author="Sri Teja, Jonnalagadda" w:date="2022-06-28T11:05:00Z">
        <w:r w:rsidR="003313C7">
          <w:rPr>
            <w:b w:val="0"/>
            <w:bCs w:val="0"/>
            <w:color w:val="17365D" w:themeColor="text2" w:themeShade="BF"/>
          </w:rPr>
          <w:t>8498007401</w:t>
        </w:r>
      </w:ins>
      <w:ins w:id="81" w:author="Boddu, Sravanthi" w:date="2022-06-22T17:39:00Z">
        <w:del w:id="82" w:author="Sri Teja, Jonnalagadda" w:date="2022-06-28T11:05:00Z">
          <w:r w:rsidR="000E1DC2" w:rsidRPr="000E1DC2" w:rsidDel="003313C7">
            <w:rPr>
              <w:b w:val="0"/>
              <w:bCs w:val="0"/>
              <w:color w:val="17365D" w:themeColor="text2" w:themeShade="BF"/>
              <w:rPrChange w:id="83" w:author="Boddu, Sravanthi" w:date="2022-06-22T17:39:00Z">
                <w:rPr>
                  <w:color w:val="17365D" w:themeColor="text2" w:themeShade="BF"/>
                </w:rPr>
              </w:rPrChange>
            </w:rPr>
            <w:delText>6302513244</w:delText>
          </w:r>
        </w:del>
      </w:ins>
    </w:p>
    <w:p w14:paraId="23739F7D" w14:textId="2266B4D3" w:rsidR="007847BC" w:rsidRPr="004E7A11" w:rsidRDefault="00EC1923">
      <w:pPr>
        <w:spacing w:before="46"/>
        <w:ind w:left="75"/>
        <w:rPr>
          <w:color w:val="17365D" w:themeColor="text2" w:themeShade="BF"/>
        </w:rPr>
        <w:pPrChange w:id="84" w:author="Boddu, Sravanthi" w:date="2022-06-22T11:30:00Z">
          <w:pPr>
            <w:pBdr>
              <w:top w:val="single" w:sz="4" w:space="1" w:color="auto"/>
              <w:left w:val="single" w:sz="4" w:space="1" w:color="auto"/>
              <w:bottom w:val="single" w:sz="4" w:space="1" w:color="auto"/>
              <w:right w:val="single" w:sz="4" w:space="1" w:color="auto"/>
              <w:between w:val="single" w:sz="4" w:space="1" w:color="auto"/>
              <w:bar w:val="single" w:sz="4" w:color="auto"/>
            </w:pBdr>
            <w:spacing w:before="46"/>
            <w:ind w:left="75"/>
          </w:pPr>
        </w:pPrChange>
      </w:pPr>
      <w:r w:rsidRPr="004E7A11">
        <w:rPr>
          <w:color w:val="17365D" w:themeColor="text2" w:themeShade="BF"/>
        </w:rPr>
        <w:br w:type="column"/>
      </w:r>
      <w:del w:id="85" w:author="Boddu, Sravanthi" w:date="2022-06-22T17:39:00Z">
        <w:r w:rsidRPr="004E7A11" w:rsidDel="000E1DC2">
          <w:rPr>
            <w:color w:val="17365D" w:themeColor="text2" w:themeShade="BF"/>
          </w:rPr>
          <w:delText xml:space="preserve">+91 </w:delText>
        </w:r>
        <w:r w:rsidR="004E7A11" w:rsidRPr="004E7A11" w:rsidDel="000E1DC2">
          <w:rPr>
            <w:color w:val="17365D" w:themeColor="text2" w:themeShade="BF"/>
          </w:rPr>
          <w:delText>630251324</w:delText>
        </w:r>
      </w:del>
      <w:del w:id="86" w:author="Boddu, Sravanthi" w:date="2022-06-22T17:38:00Z">
        <w:r w:rsidR="004E7A11" w:rsidRPr="004E7A11" w:rsidDel="000E1DC2">
          <w:rPr>
            <w:color w:val="17365D" w:themeColor="text2" w:themeShade="BF"/>
          </w:rPr>
          <w:delText>4</w:delText>
        </w:r>
      </w:del>
    </w:p>
    <w:p w14:paraId="04F38662" w14:textId="0683AB44" w:rsidR="009863D5" w:rsidRDefault="00EC1923">
      <w:pPr>
        <w:pStyle w:val="Heading4"/>
        <w:ind w:left="2729" w:firstLine="618"/>
        <w:rPr>
          <w:ins w:id="87" w:author="Boddu, Sravanthi" w:date="2022-06-22T11:25:00Z"/>
          <w:color w:val="17365D" w:themeColor="text2" w:themeShade="BF"/>
        </w:rPr>
        <w:pPrChange w:id="88"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line="242" w:lineRule="exact"/>
            <w:ind w:left="3347"/>
          </w:pPr>
        </w:pPrChange>
      </w:pPr>
      <w:r w:rsidRPr="004E7A11">
        <w:rPr>
          <w:color w:val="17365D" w:themeColor="text2" w:themeShade="BF"/>
        </w:rPr>
        <w:br w:type="column"/>
      </w:r>
      <w:moveToRangeStart w:id="89" w:author="Boddu, Sravanthi" w:date="2022-06-22T11:25:00Z" w:name="move106789575"/>
      <w:moveTo w:id="90" w:author="Boddu, Sravanthi" w:date="2022-06-22T11:25:00Z">
        <w:r w:rsidR="009863D5" w:rsidRPr="00B74DB2">
          <w:rPr>
            <w:color w:val="006FAC"/>
          </w:rPr>
          <w:t>Skills</w:t>
        </w:r>
      </w:moveTo>
      <w:moveToRangeEnd w:id="89"/>
    </w:p>
    <w:p w14:paraId="25BA54F4" w14:textId="5F7679E0" w:rsidR="007847BC" w:rsidRPr="004E7A11" w:rsidDel="00EA5A5D" w:rsidRDefault="00EC1923">
      <w:pPr>
        <w:pStyle w:val="BodyText"/>
        <w:spacing w:line="242" w:lineRule="exact"/>
        <w:ind w:left="3347"/>
        <w:rPr>
          <w:del w:id="91" w:author="Boddu, Sravanthi" w:date="2022-06-22T11:28:00Z"/>
          <w:color w:val="17365D" w:themeColor="text2" w:themeShade="BF"/>
        </w:rPr>
        <w:pPrChange w:id="92"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line="242" w:lineRule="exact"/>
            <w:ind w:left="3347"/>
          </w:pPr>
        </w:pPrChange>
      </w:pPr>
      <w:del w:id="93" w:author="Boddu, Sravanthi" w:date="2022-06-22T11:21:00Z">
        <w:r w:rsidRPr="004E7A11" w:rsidDel="00EE53F0">
          <w:rPr>
            <w:color w:val="17365D" w:themeColor="text2" w:themeShade="BF"/>
          </w:rPr>
          <w:delText>JPA CRUD/JPA MONGODB</w:delText>
        </w:r>
      </w:del>
    </w:p>
    <w:p w14:paraId="7859E69C" w14:textId="149540D6" w:rsidR="007847BC" w:rsidRPr="004E7A11" w:rsidDel="009863D5" w:rsidRDefault="00EC1923">
      <w:pPr>
        <w:pStyle w:val="BodyText"/>
        <w:spacing w:before="30" w:line="218" w:lineRule="exact"/>
        <w:ind w:left="3347"/>
        <w:rPr>
          <w:del w:id="94" w:author="Boddu, Sravanthi" w:date="2022-06-22T11:27:00Z"/>
          <w:color w:val="17365D" w:themeColor="text2" w:themeShade="BF"/>
        </w:rPr>
        <w:pPrChange w:id="95"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30" w:line="218" w:lineRule="exact"/>
            <w:ind w:left="3347"/>
          </w:pPr>
        </w:pPrChange>
      </w:pPr>
      <w:del w:id="96" w:author="Boddu, Sravanthi" w:date="2022-06-22T11:22:00Z">
        <w:r w:rsidRPr="004E7A11" w:rsidDel="009863D5">
          <w:rPr>
            <w:color w:val="17365D" w:themeColor="text2" w:themeShade="BF"/>
          </w:rPr>
          <w:delText>Bootstrap</w:delText>
        </w:r>
      </w:del>
    </w:p>
    <w:p w14:paraId="2BF0E3F0" w14:textId="77777777" w:rsidR="007847BC" w:rsidRPr="004E7A11" w:rsidRDefault="007847BC">
      <w:pPr>
        <w:pStyle w:val="BodyText"/>
        <w:spacing w:before="30" w:line="218" w:lineRule="exact"/>
        <w:ind w:left="3347"/>
        <w:sectPr w:rsidR="007847BC" w:rsidRPr="004E7A11">
          <w:type w:val="continuous"/>
          <w:pgSz w:w="19200" w:h="10800" w:orient="landscape"/>
          <w:pgMar w:top="320" w:right="700" w:bottom="0" w:left="500" w:header="720" w:footer="720" w:gutter="0"/>
          <w:cols w:num="3" w:space="720" w:equalWidth="0">
            <w:col w:w="4658" w:space="40"/>
            <w:col w:w="2045" w:space="4210"/>
            <w:col w:w="7047"/>
          </w:cols>
        </w:sectPr>
        <w:pPrChange w:id="97" w:author="Boddu, Sravanthi" w:date="2022-06-22T11:30:00Z">
          <w:pPr>
            <w:pBdr>
              <w:top w:val="single" w:sz="4" w:space="1" w:color="auto"/>
              <w:left w:val="single" w:sz="4" w:space="1" w:color="auto"/>
              <w:bottom w:val="single" w:sz="4" w:space="1" w:color="auto"/>
              <w:right w:val="single" w:sz="4" w:space="1" w:color="auto"/>
              <w:between w:val="single" w:sz="4" w:space="1" w:color="auto"/>
              <w:bar w:val="single" w:sz="4" w:color="auto"/>
            </w:pBdr>
            <w:spacing w:line="218" w:lineRule="exact"/>
          </w:pPr>
        </w:pPrChange>
      </w:pPr>
    </w:p>
    <w:p w14:paraId="53652C01" w14:textId="77777777" w:rsidR="007847BC" w:rsidRPr="004E7A11" w:rsidRDefault="00EC1923">
      <w:pPr>
        <w:pStyle w:val="Heading2"/>
        <w:spacing w:before="1"/>
        <w:ind w:right="4688"/>
        <w:jc w:val="left"/>
        <w:rPr>
          <w:b w:val="0"/>
          <w:color w:val="17365D" w:themeColor="text2" w:themeShade="BF"/>
        </w:rPr>
        <w:pPrChange w:id="98" w:author="Boddu, Sravanthi" w:date="2022-06-22T17:38:00Z">
          <w:pPr>
            <w:pStyle w:val="Heading2"/>
            <w:pBdr>
              <w:top w:val="single" w:sz="4" w:space="1" w:color="auto"/>
              <w:left w:val="single" w:sz="4" w:space="1" w:color="auto"/>
              <w:bottom w:val="single" w:sz="4" w:space="1" w:color="auto"/>
              <w:right w:val="single" w:sz="4" w:space="1" w:color="auto"/>
              <w:between w:val="single" w:sz="4" w:space="1" w:color="auto"/>
              <w:bar w:val="single" w:sz="4" w:color="auto"/>
            </w:pBdr>
            <w:spacing w:before="1"/>
            <w:ind w:left="3345" w:right="4688"/>
            <w:jc w:val="center"/>
          </w:pPr>
        </w:pPrChange>
      </w:pPr>
      <w:r w:rsidRPr="004E7A11">
        <w:rPr>
          <w:color w:val="17365D" w:themeColor="text2" w:themeShade="BF"/>
        </w:rPr>
        <w:t xml:space="preserve">Grade:  </w:t>
      </w:r>
      <w:r w:rsidRPr="004E7A11">
        <w:rPr>
          <w:b w:val="0"/>
          <w:color w:val="17365D" w:themeColor="text2" w:themeShade="BF"/>
          <w:position w:val="-3"/>
        </w:rPr>
        <w:t>A4</w:t>
      </w:r>
    </w:p>
    <w:p w14:paraId="6B55F695" w14:textId="478771C9" w:rsidR="007847BC" w:rsidRDefault="007847BC">
      <w:pPr>
        <w:pStyle w:val="BodyText"/>
        <w:rPr>
          <w:sz w:val="30"/>
        </w:rPr>
        <w:pPrChange w:id="99"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pPrChange>
      </w:pPr>
    </w:p>
    <w:p w14:paraId="5BE19243" w14:textId="77777777" w:rsidR="007847BC" w:rsidRDefault="007847BC">
      <w:pPr>
        <w:pStyle w:val="BodyText"/>
        <w:spacing w:before="2"/>
        <w:rPr>
          <w:sz w:val="36"/>
        </w:rPr>
        <w:pPrChange w:id="100"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2"/>
          </w:pPr>
        </w:pPrChange>
      </w:pPr>
    </w:p>
    <w:p w14:paraId="77B4EFF9" w14:textId="1E7C3BED" w:rsidR="007847BC" w:rsidRDefault="00740E26">
      <w:pPr>
        <w:tabs>
          <w:tab w:val="left" w:pos="7709"/>
        </w:tabs>
        <w:ind w:left="394"/>
        <w:rPr>
          <w:b/>
          <w:sz w:val="24"/>
        </w:rPr>
        <w:pPrChange w:id="101" w:author="Boddu, Sravanthi" w:date="2022-06-22T11:30:00Z">
          <w:pPr>
            <w:pBdr>
              <w:top w:val="single" w:sz="4" w:space="1" w:color="auto"/>
              <w:left w:val="single" w:sz="4" w:space="18" w:color="auto"/>
              <w:bottom w:val="single" w:sz="4" w:space="1" w:color="auto"/>
              <w:right w:val="single" w:sz="4" w:space="1" w:color="auto"/>
              <w:between w:val="single" w:sz="4" w:space="1" w:color="auto"/>
              <w:bar w:val="single" w:sz="4" w:color="auto"/>
            </w:pBdr>
            <w:tabs>
              <w:tab w:val="left" w:pos="7709"/>
            </w:tabs>
            <w:ind w:left="394"/>
          </w:pPr>
        </w:pPrChange>
      </w:pPr>
      <w:r>
        <w:rPr>
          <w:noProof/>
        </w:rPr>
        <w:drawing>
          <wp:inline distT="0" distB="0" distL="0" distR="0" wp14:anchorId="758A4BF4" wp14:editId="19D2B816">
            <wp:extent cx="375285" cy="375285"/>
            <wp:effectExtent l="0" t="0" r="0" b="0"/>
            <wp:docPr id="2" name="Picture 2" descr="Brain Strength Icon - Download in Glyph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in Strength Icon - Download in Glyph Sty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5285" cy="375285"/>
                    </a:xfrm>
                    <a:prstGeom prst="rect">
                      <a:avLst/>
                    </a:prstGeom>
                    <a:noFill/>
                    <a:ln>
                      <a:noFill/>
                    </a:ln>
                  </pic:spPr>
                </pic:pic>
              </a:graphicData>
            </a:graphic>
          </wp:inline>
        </w:drawing>
      </w:r>
      <w:r>
        <w:rPr>
          <w:b/>
          <w:color w:val="006FAC"/>
          <w:sz w:val="24"/>
        </w:rPr>
        <w:t xml:space="preserve"> </w:t>
      </w:r>
      <w:r w:rsidR="00EC1923">
        <w:rPr>
          <w:b/>
          <w:color w:val="006FAC"/>
          <w:sz w:val="24"/>
        </w:rPr>
        <w:t>Strengths</w:t>
      </w:r>
      <w:r>
        <w:rPr>
          <w:b/>
          <w:color w:val="006FAC"/>
          <w:sz w:val="24"/>
        </w:rPr>
        <w:t xml:space="preserve">                                                      </w:t>
      </w:r>
      <w:ins w:id="102" w:author="Boddu, Sravanthi" w:date="2022-06-22T14:57:00Z">
        <w:r w:rsidR="004E209A">
          <w:rPr>
            <w:noProof/>
          </w:rPr>
          <w:drawing>
            <wp:inline distT="0" distB="0" distL="0" distR="0" wp14:anchorId="232B8C7B" wp14:editId="58B902E1">
              <wp:extent cx="298450" cy="359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flipH="1">
                        <a:off x="0" y="0"/>
                        <a:ext cx="315743" cy="380235"/>
                      </a:xfrm>
                      <a:prstGeom prst="rect">
                        <a:avLst/>
                      </a:prstGeom>
                    </pic:spPr>
                  </pic:pic>
                </a:graphicData>
              </a:graphic>
            </wp:inline>
          </w:drawing>
        </w:r>
      </w:ins>
      <w:del w:id="103" w:author="Boddu, Sravanthi" w:date="2022-06-22T14:57:00Z">
        <w:r w:rsidRPr="004E209A" w:rsidDel="004E209A">
          <w:rPr>
            <w:b/>
            <w:color w:val="006FAC"/>
            <w:sz w:val="24"/>
            <w:szCs w:val="24"/>
            <w:rPrChange w:id="104" w:author="Boddu, Sravanthi" w:date="2022-06-22T14:58:00Z">
              <w:rPr>
                <w:b/>
                <w:color w:val="006FAC"/>
                <w:sz w:val="24"/>
              </w:rPr>
            </w:rPrChange>
          </w:rPr>
          <w:delText xml:space="preserve"> </w:delText>
        </w:r>
      </w:del>
      <w:ins w:id="105" w:author="Boddu, Sravanthi" w:date="2022-06-22T14:57:00Z">
        <w:r w:rsidR="004E209A" w:rsidRPr="004E209A">
          <w:rPr>
            <w:b/>
            <w:color w:val="006FAC"/>
            <w:sz w:val="24"/>
            <w:szCs w:val="24"/>
            <w:rPrChange w:id="106" w:author="Boddu, Sravanthi" w:date="2022-06-22T14:58:00Z">
              <w:rPr>
                <w:b/>
                <w:color w:val="006FAC"/>
                <w:sz w:val="24"/>
              </w:rPr>
            </w:rPrChange>
          </w:rPr>
          <w:t>c</w:t>
        </w:r>
      </w:ins>
      <w:del w:id="107" w:author="Boddu, Sravanthi" w:date="2022-06-22T14:57:00Z">
        <w:r w:rsidRPr="004E209A" w:rsidDel="004E209A">
          <w:rPr>
            <w:b/>
            <w:color w:val="006FAC"/>
            <w:sz w:val="24"/>
            <w:szCs w:val="24"/>
            <w:rPrChange w:id="108" w:author="Boddu, Sravanthi" w:date="2022-06-22T14:58:00Z">
              <w:rPr>
                <w:b/>
                <w:color w:val="006FAC"/>
                <w:sz w:val="24"/>
              </w:rPr>
            </w:rPrChange>
          </w:rPr>
          <w:delText xml:space="preserve"> </w:delText>
        </w:r>
      </w:del>
      <w:del w:id="109" w:author="Boddu, Sravanthi" w:date="2022-06-22T11:08:00Z">
        <w:r w:rsidRPr="004E209A" w:rsidDel="009C6E10">
          <w:rPr>
            <w:b/>
            <w:noProof/>
            <w:color w:val="006FAC"/>
            <w:sz w:val="24"/>
            <w:szCs w:val="24"/>
            <w:rPrChange w:id="110" w:author="Boddu, Sravanthi" w:date="2022-06-22T14:58:00Z">
              <w:rPr>
                <w:noProof/>
              </w:rPr>
            </w:rPrChange>
          </w:rPr>
          <w:drawing>
            <wp:inline distT="0" distB="0" distL="0" distR="0" wp14:anchorId="24275D2E" wp14:editId="5145A778">
              <wp:extent cx="342900" cy="359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381" cy="374956"/>
                      </a:xfrm>
                      <a:prstGeom prst="rect">
                        <a:avLst/>
                      </a:prstGeom>
                    </pic:spPr>
                  </pic:pic>
                </a:graphicData>
              </a:graphic>
            </wp:inline>
          </w:drawing>
        </w:r>
      </w:del>
      <w:del w:id="111" w:author="Boddu, Sravanthi" w:date="2022-06-22T14:57:00Z">
        <w:r w:rsidRPr="004E209A" w:rsidDel="004E209A">
          <w:rPr>
            <w:b/>
            <w:color w:val="006FAC"/>
            <w:sz w:val="24"/>
            <w:szCs w:val="24"/>
            <w:rPrChange w:id="112" w:author="Boddu, Sravanthi" w:date="2022-06-22T14:58:00Z">
              <w:rPr>
                <w:b/>
                <w:color w:val="006FAC"/>
                <w:sz w:val="24"/>
              </w:rPr>
            </w:rPrChange>
          </w:rPr>
          <w:delText xml:space="preserve"> </w:delText>
        </w:r>
      </w:del>
      <w:ins w:id="113" w:author="Boddu, Sravanthi" w:date="2022-06-22T14:57:00Z">
        <w:r w:rsidR="004E209A" w:rsidRPr="004E209A">
          <w:rPr>
            <w:b/>
            <w:color w:val="006FAC"/>
            <w:sz w:val="24"/>
            <w:szCs w:val="24"/>
            <w:rPrChange w:id="114" w:author="Boddu, Sravanthi" w:date="2022-06-22T14:58:00Z">
              <w:rPr>
                <w:bCs/>
                <w:color w:val="006FAC"/>
                <w:sz w:val="24"/>
              </w:rPr>
            </w:rPrChange>
          </w:rPr>
          <w:t>ase studies</w:t>
        </w:r>
      </w:ins>
      <w:del w:id="115" w:author="Boddu, Sravanthi" w:date="2022-06-22T14:56:00Z">
        <w:r w:rsidR="00EC1923" w:rsidDel="004E209A">
          <w:rPr>
            <w:b/>
            <w:color w:val="006FAC"/>
            <w:sz w:val="24"/>
          </w:rPr>
          <w:delText>Achivement</w:delText>
        </w:r>
      </w:del>
    </w:p>
    <w:p w14:paraId="6B5BE3C7" w14:textId="514970BA" w:rsidR="00EA5A5D" w:rsidRDefault="00EC1923">
      <w:pPr>
        <w:pStyle w:val="BodyText"/>
        <w:spacing w:before="56"/>
        <w:ind w:left="394"/>
        <w:rPr>
          <w:ins w:id="116" w:author="Boddu, Sravanthi" w:date="2022-06-22T11:29:00Z"/>
        </w:rPr>
        <w:pPrChange w:id="117"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56"/>
            <w:ind w:left="394"/>
          </w:pPr>
        </w:pPrChange>
      </w:pPr>
      <w:r>
        <w:br w:type="column"/>
      </w:r>
      <w:ins w:id="118" w:author="Boddu, Sravanthi" w:date="2022-06-22T11:29:00Z">
        <w:r w:rsidR="00EA5A5D">
          <w:t>GIT, GitHub, Maven</w:t>
        </w:r>
      </w:ins>
      <w:ins w:id="119" w:author="Boddu, Sravanthi" w:date="2022-06-22T11:36:00Z">
        <w:r w:rsidR="001A6552">
          <w:t>, Jenkins</w:t>
        </w:r>
      </w:ins>
    </w:p>
    <w:p w14:paraId="21D2401B" w14:textId="4E78667D" w:rsidR="009863D5" w:rsidRDefault="00EC1923">
      <w:pPr>
        <w:pStyle w:val="BodyText"/>
        <w:spacing w:before="56"/>
        <w:ind w:left="394"/>
        <w:rPr>
          <w:ins w:id="120" w:author="Boddu, Sravanthi" w:date="2022-06-22T11:23:00Z"/>
        </w:rPr>
        <w:pPrChange w:id="121"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56"/>
            <w:ind w:left="394"/>
          </w:pPr>
        </w:pPrChange>
      </w:pPr>
      <w:del w:id="122" w:author="Boddu, Sravanthi" w:date="2022-06-22T11:22:00Z">
        <w:r w:rsidDel="009863D5">
          <w:delText>Semantic ui</w:delText>
        </w:r>
      </w:del>
      <w:ins w:id="123" w:author="Boddu, Sravanthi" w:date="2022-06-22T11:22:00Z">
        <w:r w:rsidR="009863D5">
          <w:t>Docker</w:t>
        </w:r>
        <w:del w:id="124" w:author="Sri Teja, Jonnalagadda" w:date="2022-06-28T11:08:00Z">
          <w:r w:rsidR="009863D5" w:rsidDel="003313C7">
            <w:delText>, Kubernetes</w:delText>
          </w:r>
        </w:del>
        <w:r w:rsidR="009863D5">
          <w:t>, Terraform</w:t>
        </w:r>
      </w:ins>
      <w:ins w:id="125" w:author="Sri Teja, Jonnalagadda" w:date="2022-06-28T11:08:00Z">
        <w:r w:rsidR="003313C7">
          <w:t>, Unix</w:t>
        </w:r>
      </w:ins>
    </w:p>
    <w:p w14:paraId="73672947" w14:textId="5320A81B" w:rsidR="007847BC" w:rsidDel="00EA5A5D" w:rsidRDefault="001A6552">
      <w:pPr>
        <w:pStyle w:val="BodyText"/>
        <w:spacing w:before="56"/>
        <w:ind w:left="394"/>
        <w:rPr>
          <w:del w:id="126" w:author="Boddu, Sravanthi" w:date="2022-06-22T11:24:00Z"/>
        </w:rPr>
        <w:pPrChange w:id="127"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56"/>
            <w:ind w:left="394"/>
          </w:pPr>
        </w:pPrChange>
      </w:pPr>
      <w:ins w:id="128" w:author="Boddu, Sravanthi" w:date="2022-06-22T11:36:00Z">
        <w:r>
          <w:t xml:space="preserve">Ansible, </w:t>
        </w:r>
      </w:ins>
      <w:ins w:id="129" w:author="Boddu, Sravanthi" w:date="2022-06-22T11:23:00Z">
        <w:r w:rsidR="009863D5">
          <w:t>AWS, Python</w:t>
        </w:r>
      </w:ins>
    </w:p>
    <w:p w14:paraId="3A3F58EB" w14:textId="77777777" w:rsidR="00EA5A5D" w:rsidRDefault="00EA5A5D">
      <w:pPr>
        <w:pStyle w:val="BodyText"/>
        <w:spacing w:before="56"/>
        <w:ind w:left="394"/>
        <w:rPr>
          <w:ins w:id="130" w:author="Boddu, Sravanthi" w:date="2022-06-22T11:28:00Z"/>
        </w:rPr>
        <w:pPrChange w:id="131"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56"/>
            <w:ind w:left="394"/>
          </w:pPr>
        </w:pPrChange>
      </w:pPr>
    </w:p>
    <w:p w14:paraId="57A77284" w14:textId="77777777" w:rsidR="007847BC" w:rsidDel="009863D5" w:rsidRDefault="007847BC">
      <w:pPr>
        <w:pStyle w:val="BodyText"/>
        <w:rPr>
          <w:del w:id="132" w:author="Boddu, Sravanthi" w:date="2022-06-22T11:24:00Z"/>
          <w:sz w:val="25"/>
        </w:rPr>
        <w:pPrChange w:id="133"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pPrChange>
      </w:pPr>
    </w:p>
    <w:p w14:paraId="4DE1172E" w14:textId="13272066" w:rsidR="007847BC" w:rsidDel="008027FE" w:rsidRDefault="00EC1923">
      <w:pPr>
        <w:pStyle w:val="BodyText"/>
        <w:spacing w:before="56"/>
        <w:ind w:left="394"/>
        <w:rPr>
          <w:del w:id="134" w:author="Boddu, Sravanthi" w:date="2022-06-22T11:31:00Z"/>
        </w:rPr>
        <w:pPrChange w:id="135" w:author="Boddu, Sravanthi" w:date="2022-06-22T11:31: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ind w:left="394"/>
          </w:pPr>
        </w:pPrChange>
      </w:pPr>
      <w:del w:id="136" w:author="Boddu, Sravanthi" w:date="2022-06-22T11:24:00Z">
        <w:r w:rsidDel="009863D5">
          <w:delText>Backend</w:delText>
        </w:r>
      </w:del>
    </w:p>
    <w:p w14:paraId="4F4328C3" w14:textId="77777777" w:rsidR="007847BC" w:rsidDel="009863D5" w:rsidRDefault="00EC1923">
      <w:pPr>
        <w:pStyle w:val="BodyText"/>
        <w:spacing w:before="56"/>
        <w:ind w:left="394"/>
        <w:rPr>
          <w:del w:id="137" w:author="Boddu, Sravanthi" w:date="2022-06-22T11:24:00Z"/>
        </w:rPr>
        <w:pPrChange w:id="138" w:author="Boddu, Sravanthi" w:date="2022-06-22T11:31: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31" w:line="271" w:lineRule="auto"/>
            <w:ind w:left="394" w:right="859"/>
          </w:pPr>
        </w:pPrChange>
      </w:pPr>
      <w:del w:id="139" w:author="Boddu, Sravanthi" w:date="2022-06-22T11:24:00Z">
        <w:r w:rsidDel="009863D5">
          <w:delText>Spring Boot/Spring Security MongoDB</w:delText>
        </w:r>
      </w:del>
    </w:p>
    <w:p w14:paraId="5E7F8DA4" w14:textId="77777777" w:rsidR="007847BC" w:rsidRDefault="007847BC">
      <w:pPr>
        <w:pStyle w:val="BodyText"/>
        <w:spacing w:before="56"/>
        <w:ind w:left="394"/>
        <w:sectPr w:rsidR="007847BC">
          <w:type w:val="continuous"/>
          <w:pgSz w:w="19200" w:h="10800" w:orient="landscape"/>
          <w:pgMar w:top="320" w:right="700" w:bottom="0" w:left="500" w:header="720" w:footer="720" w:gutter="0"/>
          <w:cols w:num="2" w:space="720" w:equalWidth="0">
            <w:col w:w="9338" w:space="4569"/>
            <w:col w:w="4093"/>
          </w:cols>
        </w:sectPr>
        <w:pPrChange w:id="140" w:author="Boddu, Sravanthi" w:date="2022-06-22T11:31:00Z">
          <w:pPr>
            <w:pBdr>
              <w:top w:val="single" w:sz="4" w:space="1" w:color="auto"/>
              <w:left w:val="single" w:sz="4" w:space="1" w:color="auto"/>
              <w:bottom w:val="single" w:sz="4" w:space="1" w:color="auto"/>
              <w:right w:val="single" w:sz="4" w:space="1" w:color="auto"/>
              <w:between w:val="single" w:sz="4" w:space="1" w:color="auto"/>
              <w:bar w:val="single" w:sz="4" w:color="auto"/>
            </w:pBdr>
            <w:spacing w:line="271" w:lineRule="auto"/>
          </w:pPr>
        </w:pPrChange>
      </w:pPr>
    </w:p>
    <w:p w14:paraId="37AC1BC1" w14:textId="77777777" w:rsidR="004E7A11" w:rsidRPr="004E7A11" w:rsidRDefault="004E7A11">
      <w:pPr>
        <w:pStyle w:val="Heading4"/>
        <w:spacing w:before="93"/>
        <w:rPr>
          <w:b w:val="0"/>
        </w:rPr>
        <w:pPrChange w:id="141"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r w:rsidRPr="004E7A11">
        <w:rPr>
          <w:b w:val="0"/>
        </w:rPr>
        <w:t>Having 3 months of DevOps Engineer in-depth training in Capgemini technologies. Gained experience in implementing core DevOps</w:t>
      </w:r>
    </w:p>
    <w:p w14:paraId="409DFA9A" w14:textId="5A54DFE0" w:rsidR="004E7A11" w:rsidRDefault="004E7A11">
      <w:pPr>
        <w:pStyle w:val="Heading4"/>
        <w:spacing w:before="93"/>
        <w:rPr>
          <w:b w:val="0"/>
        </w:rPr>
        <w:pPrChange w:id="142"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r w:rsidRPr="004E7A11">
        <w:rPr>
          <w:b w:val="0"/>
        </w:rPr>
        <w:t>concepts such as containerization, virtualization, version control, cloud computing.</w:t>
      </w:r>
    </w:p>
    <w:p w14:paraId="051D7111" w14:textId="7CDFA4C1" w:rsidR="00740E26" w:rsidRPr="00740E26" w:rsidRDefault="00740E26">
      <w:pPr>
        <w:pStyle w:val="Heading4"/>
        <w:spacing w:before="93"/>
        <w:rPr>
          <w:b w:val="0"/>
        </w:rPr>
        <w:pPrChange w:id="143"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r w:rsidRPr="00740E26">
        <w:rPr>
          <w:b w:val="0"/>
        </w:rPr>
        <w:t>Broad understanding of tools and technologies</w:t>
      </w:r>
    </w:p>
    <w:p w14:paraId="40CB68E7" w14:textId="6577B723" w:rsidR="00740E26" w:rsidRPr="00740E26" w:rsidRDefault="00740E26">
      <w:pPr>
        <w:pStyle w:val="Heading4"/>
        <w:spacing w:before="93"/>
        <w:rPr>
          <w:b w:val="0"/>
        </w:rPr>
        <w:pPrChange w:id="144"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r w:rsidRPr="00740E26">
        <w:rPr>
          <w:b w:val="0"/>
        </w:rPr>
        <w:t>Experience with infrastructure automation tools</w:t>
      </w:r>
    </w:p>
    <w:p w14:paraId="2AF362A0" w14:textId="56393C35" w:rsidR="00740E26" w:rsidRPr="00740E26" w:rsidRDefault="00740E26">
      <w:pPr>
        <w:pStyle w:val="Heading4"/>
        <w:spacing w:before="93"/>
        <w:rPr>
          <w:b w:val="0"/>
        </w:rPr>
        <w:pPrChange w:id="145"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r w:rsidRPr="00740E26">
        <w:rPr>
          <w:b w:val="0"/>
        </w:rPr>
        <w:t>Familiarity and Understanding of the </w:t>
      </w:r>
      <w:r w:rsidRPr="00740E26">
        <w:t>DevOps</w:t>
      </w:r>
      <w:r w:rsidRPr="00740E26">
        <w:rPr>
          <w:b w:val="0"/>
        </w:rPr>
        <w:t> Tool Chain.</w:t>
      </w:r>
    </w:p>
    <w:p w14:paraId="70E7017C" w14:textId="2DD71E2A" w:rsidR="00740E26" w:rsidRPr="00740E26" w:rsidRDefault="00740E26">
      <w:pPr>
        <w:pStyle w:val="Heading4"/>
        <w:spacing w:before="93"/>
        <w:rPr>
          <w:b w:val="0"/>
        </w:rPr>
        <w:pPrChange w:id="146"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r w:rsidRPr="00740E26">
        <w:rPr>
          <w:b w:val="0"/>
        </w:rPr>
        <w:t>Sufficient Knowledge about Different Source Control Systems</w:t>
      </w:r>
    </w:p>
    <w:p w14:paraId="1274997C" w14:textId="0A1E30F4" w:rsidR="00740E26" w:rsidRDefault="00A614A7">
      <w:pPr>
        <w:pStyle w:val="Heading4"/>
        <w:spacing w:before="93"/>
        <w:rPr>
          <w:b w:val="0"/>
        </w:rPr>
        <w:pPrChange w:id="147"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r w:rsidRPr="00A614A7">
        <w:rPr>
          <w:b w:val="0"/>
        </w:rPr>
        <w:t>Linux fundamentals and scripting</w:t>
      </w:r>
    </w:p>
    <w:p w14:paraId="5527BE69" w14:textId="7D5E09D3" w:rsidR="00740E26" w:rsidRDefault="00A614A7">
      <w:pPr>
        <w:pStyle w:val="Heading4"/>
        <w:spacing w:before="93"/>
        <w:rPr>
          <w:b w:val="0"/>
        </w:rPr>
        <w:pPrChange w:id="148"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r w:rsidRPr="00A614A7">
        <w:rPr>
          <w:b w:val="0"/>
        </w:rPr>
        <w:t>Communication and Collaboration Skills </w:t>
      </w:r>
    </w:p>
    <w:p w14:paraId="27B149C8" w14:textId="45DAB4CC" w:rsidR="00740E26" w:rsidRDefault="00A614A7">
      <w:pPr>
        <w:pStyle w:val="Heading4"/>
        <w:spacing w:before="93"/>
        <w:rPr>
          <w:b w:val="0"/>
        </w:rPr>
        <w:pPrChange w:id="149"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r>
        <w:rPr>
          <w:b w:val="0"/>
        </w:rPr>
        <w:t xml:space="preserve">Having Good knowledge about </w:t>
      </w:r>
      <w:r w:rsidRPr="00A614A7">
        <w:rPr>
          <w:bCs w:val="0"/>
          <w:rPrChange w:id="150" w:author="Boddu, Sravanthi" w:date="2022-06-22T11:02:00Z">
            <w:rPr>
              <w:b w:val="0"/>
            </w:rPr>
          </w:rPrChange>
        </w:rPr>
        <w:t>AWS CLOUD</w:t>
      </w:r>
      <w:ins w:id="151" w:author="Boddu, Sravanthi" w:date="2022-06-22T11:01:00Z">
        <w:r w:rsidRPr="00A614A7">
          <w:rPr>
            <w:bCs w:val="0"/>
            <w:rPrChange w:id="152" w:author="Boddu, Sravanthi" w:date="2022-06-22T11:02:00Z">
              <w:rPr>
                <w:b w:val="0"/>
              </w:rPr>
            </w:rPrChange>
          </w:rPr>
          <w:t xml:space="preserve"> </w:t>
        </w:r>
        <w:r>
          <w:rPr>
            <w:b w:val="0"/>
          </w:rPr>
          <w:t>Services</w:t>
        </w:r>
      </w:ins>
      <w:del w:id="153" w:author="Boddu, Sravanthi" w:date="2022-06-22T11:01:00Z">
        <w:r w:rsidDel="00A614A7">
          <w:rPr>
            <w:b w:val="0"/>
          </w:rPr>
          <w:delText xml:space="preserve"> S</w:delText>
        </w:r>
      </w:del>
    </w:p>
    <w:p w14:paraId="7041E85C" w14:textId="3105B9B9" w:rsidR="007847BC" w:rsidDel="00A614A7" w:rsidRDefault="00EC1923">
      <w:pPr>
        <w:pStyle w:val="Heading4"/>
        <w:spacing w:before="93"/>
        <w:ind w:left="0"/>
        <w:rPr>
          <w:del w:id="154" w:author="Boddu, Sravanthi" w:date="2022-06-22T11:03:00Z"/>
        </w:rPr>
        <w:pPrChange w:id="155" w:author="Boddu, Sravanthi" w:date="2022-06-22T14:56: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r>
        <w:rPr>
          <w:b w:val="0"/>
        </w:rPr>
        <w:br w:type="column"/>
      </w:r>
      <w:ins w:id="156" w:author="Boddu, Sravanthi" w:date="2022-06-22T14:56:00Z">
        <w:r w:rsidR="004E209A" w:rsidDel="00A614A7">
          <w:t xml:space="preserve"> </w:t>
        </w:r>
      </w:ins>
      <w:del w:id="157" w:author="Boddu, Sravanthi" w:date="2022-06-22T11:03:00Z">
        <w:r w:rsidDel="00A614A7">
          <w:delText>Hotel Management System Application</w:delText>
        </w:r>
      </w:del>
    </w:p>
    <w:p w14:paraId="2B7C0710" w14:textId="77777777" w:rsidR="007847BC" w:rsidRDefault="007847BC">
      <w:pPr>
        <w:pStyle w:val="Heading4"/>
        <w:spacing w:before="93"/>
        <w:ind w:left="0"/>
        <w:rPr>
          <w:b w:val="0"/>
          <w:sz w:val="18"/>
        </w:rPr>
        <w:pPrChange w:id="158" w:author="Boddu, Sravanthi" w:date="2022-06-22T14:56: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p>
    <w:p w14:paraId="13EC77C5" w14:textId="77777777" w:rsidR="00A614A7" w:rsidRDefault="00A614A7">
      <w:pPr>
        <w:pStyle w:val="Heading4"/>
        <w:spacing w:before="93"/>
        <w:rPr>
          <w:ins w:id="159" w:author="Boddu, Sravanthi" w:date="2022-06-22T11:04:00Z"/>
        </w:rPr>
        <w:pPrChange w:id="160"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ins w:id="161" w:author="Boddu, Sravanthi" w:date="2022-06-22T11:04:00Z">
        <w:r>
          <w:t>Simple CI/CD Pipeline using GIT, JENKINS &amp; Tomcat</w:t>
        </w:r>
      </w:ins>
    </w:p>
    <w:p w14:paraId="71BB8B1E" w14:textId="77777777" w:rsidR="00A614A7" w:rsidRDefault="00A614A7">
      <w:pPr>
        <w:pStyle w:val="Heading4"/>
        <w:spacing w:before="93"/>
        <w:rPr>
          <w:ins w:id="162" w:author="Boddu, Sravanthi" w:date="2022-06-22T11:04:00Z"/>
        </w:rPr>
        <w:pPrChange w:id="163"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93"/>
          </w:pPr>
        </w:pPrChange>
      </w:pPr>
      <w:ins w:id="164" w:author="Boddu, Sravanthi" w:date="2022-06-22T11:04:00Z">
        <w:r>
          <w:t>Description:</w:t>
        </w:r>
      </w:ins>
    </w:p>
    <w:p w14:paraId="61220DF8" w14:textId="35A9E974" w:rsidR="00F8098D" w:rsidRPr="008404CC" w:rsidRDefault="00F8098D" w:rsidP="00F8098D">
      <w:pPr>
        <w:pStyle w:val="Heading4"/>
        <w:spacing w:before="196"/>
        <w:rPr>
          <w:ins w:id="165" w:author="Boddu, Sravanthi" w:date="2022-06-22T17:46:00Z"/>
          <w:b w:val="0"/>
          <w:bCs w:val="0"/>
        </w:rPr>
      </w:pPr>
      <w:ins w:id="166" w:author="Boddu, Sravanthi" w:date="2022-06-22T17:46:00Z">
        <w:r w:rsidRPr="00A614A7">
          <w:rPr>
            <w:b w:val="0"/>
            <w:bCs w:val="0"/>
          </w:rPr>
          <w:t>Deployed maven based java application in tomcat by using git</w:t>
        </w:r>
        <w:r w:rsidR="00434E5F">
          <w:rPr>
            <w:b w:val="0"/>
            <w:bCs w:val="0"/>
          </w:rPr>
          <w:t>&amp;</w:t>
        </w:r>
        <w:r>
          <w:rPr>
            <w:b w:val="0"/>
            <w:bCs w:val="0"/>
          </w:rPr>
          <w:t>Jenkins</w:t>
        </w:r>
        <w:r w:rsidRPr="00A614A7">
          <w:rPr>
            <w:b w:val="0"/>
            <w:bCs w:val="0"/>
          </w:rPr>
          <w:t xml:space="preserve"> in AWS EC2.</w:t>
        </w:r>
      </w:ins>
    </w:p>
    <w:p w14:paraId="5027AB2E" w14:textId="2EF797C2" w:rsidR="007847BC" w:rsidRPr="00387639" w:rsidDel="00A614A7" w:rsidRDefault="00EC1923">
      <w:pPr>
        <w:pStyle w:val="BodyText"/>
        <w:spacing w:line="271" w:lineRule="auto"/>
        <w:ind w:left="102" w:right="63"/>
        <w:rPr>
          <w:del w:id="167" w:author="Boddu, Sravanthi" w:date="2022-06-22T11:04:00Z"/>
        </w:rPr>
        <w:pPrChange w:id="168"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line="271" w:lineRule="auto"/>
            <w:ind w:left="102" w:right="63"/>
          </w:pPr>
        </w:pPrChange>
      </w:pPr>
      <w:del w:id="169" w:author="Boddu, Sravanthi" w:date="2022-06-22T11:04:00Z">
        <w:r w:rsidRPr="00387639" w:rsidDel="00A614A7">
          <w:delText>Completed end to end case study of Hotel Management System along with JWT authentication, Swagger and Billing System using Spring boot Microservices with Eureka Server. Semantic UI and Angular used for user interface.</w:delText>
        </w:r>
      </w:del>
    </w:p>
    <w:p w14:paraId="1FA91764" w14:textId="77777777" w:rsidR="00A614A7" w:rsidRPr="00387639" w:rsidRDefault="00EC1923">
      <w:pPr>
        <w:pStyle w:val="Heading4"/>
        <w:spacing w:before="196"/>
        <w:rPr>
          <w:ins w:id="170" w:author="Boddu, Sravanthi" w:date="2022-06-22T11:06:00Z"/>
          <w:b w:val="0"/>
          <w:bCs w:val="0"/>
        </w:rPr>
        <w:pPrChange w:id="171"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196"/>
          </w:pPr>
        </w:pPrChange>
      </w:pPr>
      <w:del w:id="172" w:author="Boddu, Sravanthi" w:date="2022-06-22T11:06:00Z">
        <w:r w:rsidRPr="00387639" w:rsidDel="00A614A7">
          <w:rPr>
            <w:b w:val="0"/>
            <w:bCs w:val="0"/>
            <w:rPrChange w:id="173" w:author="Boddu, Sravanthi" w:date="2022-06-22T17:45:00Z">
              <w:rPr/>
            </w:rPrChange>
          </w:rPr>
          <w:delText>Coded and designed Static Web Pages</w:delText>
        </w:r>
      </w:del>
    </w:p>
    <w:p w14:paraId="1134C541" w14:textId="5952DE9F" w:rsidR="00A614A7" w:rsidRPr="00A614A7" w:rsidRDefault="00A614A7">
      <w:pPr>
        <w:pStyle w:val="Heading4"/>
        <w:spacing w:before="196"/>
        <w:rPr>
          <w:ins w:id="174" w:author="Boddu, Sravanthi" w:date="2022-06-22T11:05:00Z"/>
          <w:rPrChange w:id="175" w:author="Boddu, Sravanthi" w:date="2022-06-22T11:06:00Z">
            <w:rPr>
              <w:ins w:id="176" w:author="Boddu, Sravanthi" w:date="2022-06-22T11:05:00Z"/>
              <w:b w:val="0"/>
              <w:bCs w:val="0"/>
            </w:rPr>
          </w:rPrChange>
        </w:rPr>
        <w:pPrChange w:id="177"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196"/>
          </w:pPr>
        </w:pPrChange>
      </w:pPr>
      <w:ins w:id="178" w:author="Boddu, Sravanthi" w:date="2022-06-22T11:05:00Z">
        <w:r w:rsidRPr="00A614A7">
          <w:rPr>
            <w:rPrChange w:id="179" w:author="Boddu, Sravanthi" w:date="2022-06-22T11:06:00Z">
              <w:rPr>
                <w:b w:val="0"/>
                <w:bCs w:val="0"/>
              </w:rPr>
            </w:rPrChange>
          </w:rPr>
          <w:t>Simple CI/CD Pipeline using GIT, JENKINS,</w:t>
        </w:r>
      </w:ins>
      <w:ins w:id="180" w:author="Boddu, Sravanthi" w:date="2022-06-22T11:09:00Z">
        <w:r w:rsidR="009C6E10">
          <w:t xml:space="preserve"> </w:t>
        </w:r>
      </w:ins>
      <w:ins w:id="181" w:author="Boddu, Sravanthi" w:date="2022-06-22T11:05:00Z">
        <w:r w:rsidRPr="00A614A7">
          <w:rPr>
            <w:rPrChange w:id="182" w:author="Boddu, Sravanthi" w:date="2022-06-22T11:06:00Z">
              <w:rPr>
                <w:b w:val="0"/>
                <w:bCs w:val="0"/>
              </w:rPr>
            </w:rPrChange>
          </w:rPr>
          <w:t>Tomcat</w:t>
        </w:r>
      </w:ins>
      <w:ins w:id="183" w:author="Boddu, Sravanthi" w:date="2022-06-22T11:09:00Z">
        <w:r w:rsidR="009C6E10">
          <w:t xml:space="preserve"> </w:t>
        </w:r>
      </w:ins>
      <w:ins w:id="184" w:author="Boddu, Sravanthi" w:date="2022-06-22T11:05:00Z">
        <w:r w:rsidRPr="00A614A7">
          <w:rPr>
            <w:rPrChange w:id="185" w:author="Boddu, Sravanthi" w:date="2022-06-22T11:06:00Z">
              <w:rPr>
                <w:b w:val="0"/>
                <w:bCs w:val="0"/>
              </w:rPr>
            </w:rPrChange>
          </w:rPr>
          <w:t>&amp;</w:t>
        </w:r>
      </w:ins>
      <w:ins w:id="186" w:author="Boddu, Sravanthi" w:date="2022-06-22T11:09:00Z">
        <w:r w:rsidR="009C6E10">
          <w:t xml:space="preserve"> </w:t>
        </w:r>
      </w:ins>
      <w:ins w:id="187" w:author="Boddu, Sravanthi" w:date="2022-06-22T11:05:00Z">
        <w:r w:rsidRPr="00A614A7">
          <w:rPr>
            <w:rPrChange w:id="188" w:author="Boddu, Sravanthi" w:date="2022-06-22T11:06:00Z">
              <w:rPr>
                <w:b w:val="0"/>
                <w:bCs w:val="0"/>
              </w:rPr>
            </w:rPrChange>
          </w:rPr>
          <w:t>Ansible</w:t>
        </w:r>
      </w:ins>
    </w:p>
    <w:p w14:paraId="308010A0" w14:textId="77777777" w:rsidR="00A614A7" w:rsidRPr="00A614A7" w:rsidRDefault="00A614A7">
      <w:pPr>
        <w:pStyle w:val="Heading4"/>
        <w:spacing w:before="196"/>
        <w:rPr>
          <w:ins w:id="189" w:author="Boddu, Sravanthi" w:date="2022-06-22T11:05:00Z"/>
          <w:b w:val="0"/>
          <w:bCs w:val="0"/>
        </w:rPr>
        <w:pPrChange w:id="190"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196"/>
          </w:pPr>
        </w:pPrChange>
      </w:pPr>
      <w:ins w:id="191" w:author="Boddu, Sravanthi" w:date="2022-06-22T11:05:00Z">
        <w:r w:rsidRPr="00A614A7">
          <w:rPr>
            <w:b w:val="0"/>
            <w:bCs w:val="0"/>
          </w:rPr>
          <w:t>Description:</w:t>
        </w:r>
      </w:ins>
    </w:p>
    <w:p w14:paraId="7184342E" w14:textId="35F729C2" w:rsidR="00A614A7" w:rsidRPr="00A614A7" w:rsidRDefault="00A614A7">
      <w:pPr>
        <w:pStyle w:val="Heading4"/>
        <w:spacing w:before="196"/>
        <w:rPr>
          <w:b w:val="0"/>
          <w:bCs w:val="0"/>
          <w:rPrChange w:id="192" w:author="Boddu, Sravanthi" w:date="2022-06-22T11:05:00Z">
            <w:rPr/>
          </w:rPrChange>
        </w:rPr>
        <w:pPrChange w:id="193"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196"/>
          </w:pPr>
        </w:pPrChange>
      </w:pPr>
      <w:ins w:id="194" w:author="Boddu, Sravanthi" w:date="2022-06-22T11:05:00Z">
        <w:r w:rsidRPr="00A614A7">
          <w:rPr>
            <w:b w:val="0"/>
            <w:bCs w:val="0"/>
          </w:rPr>
          <w:t>Deployed maven based java application in tomcat by using git</w:t>
        </w:r>
      </w:ins>
      <w:ins w:id="195" w:author="Boddu, Sravanthi" w:date="2022-06-22T11:07:00Z">
        <w:r>
          <w:rPr>
            <w:b w:val="0"/>
            <w:bCs w:val="0"/>
          </w:rPr>
          <w:t>,</w:t>
        </w:r>
        <w:r w:rsidR="001A1DD5">
          <w:rPr>
            <w:b w:val="0"/>
            <w:bCs w:val="0"/>
          </w:rPr>
          <w:t xml:space="preserve"> </w:t>
        </w:r>
        <w:r>
          <w:rPr>
            <w:b w:val="0"/>
            <w:bCs w:val="0"/>
          </w:rPr>
          <w:t>Jenkins &amp; Ansible</w:t>
        </w:r>
      </w:ins>
      <w:ins w:id="196" w:author="Boddu, Sravanthi" w:date="2022-06-22T11:05:00Z">
        <w:r w:rsidRPr="00A614A7">
          <w:rPr>
            <w:b w:val="0"/>
            <w:bCs w:val="0"/>
          </w:rPr>
          <w:t xml:space="preserve"> in AWS EC2.</w:t>
        </w:r>
      </w:ins>
    </w:p>
    <w:p w14:paraId="6FB813B3" w14:textId="1D3F5685" w:rsidR="007847BC" w:rsidDel="00A614A7" w:rsidRDefault="00EC1923">
      <w:pPr>
        <w:pStyle w:val="BodyText"/>
        <w:spacing w:line="271" w:lineRule="auto"/>
        <w:ind w:left="102" w:right="24"/>
        <w:rPr>
          <w:del w:id="197" w:author="Boddu, Sravanthi" w:date="2022-06-22T11:04:00Z"/>
        </w:rPr>
        <w:pPrChange w:id="198"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line="271" w:lineRule="auto"/>
            <w:ind w:left="102" w:right="24"/>
          </w:pPr>
        </w:pPrChange>
      </w:pPr>
      <w:del w:id="199" w:author="Boddu, Sravanthi" w:date="2022-06-22T11:04:00Z">
        <w:r w:rsidDel="00A614A7">
          <w:delText>Developed website with HTML5 and CSS3 Along Frameworks like SASS(Syntactically awesome style sheets) to make website more interactive and dynamic.</w:delText>
        </w:r>
      </w:del>
    </w:p>
    <w:p w14:paraId="03D89B10" w14:textId="35E149D8" w:rsidR="007847BC" w:rsidDel="00A614A7" w:rsidRDefault="00EC1923">
      <w:pPr>
        <w:pStyle w:val="Heading4"/>
        <w:spacing w:before="196"/>
        <w:rPr>
          <w:del w:id="200" w:author="Boddu, Sravanthi" w:date="2022-06-22T11:04:00Z"/>
        </w:rPr>
        <w:pPrChange w:id="201"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pacing w:before="196"/>
          </w:pPr>
        </w:pPrChange>
      </w:pPr>
      <w:del w:id="202" w:author="Boddu, Sravanthi" w:date="2022-06-22T11:04:00Z">
        <w:r w:rsidDel="00A614A7">
          <w:delText>Coded website for Resources used in Front-End</w:delText>
        </w:r>
      </w:del>
    </w:p>
    <w:p w14:paraId="27C170FB" w14:textId="46A36822" w:rsidR="007847BC" w:rsidDel="00A614A7" w:rsidRDefault="00EC1923">
      <w:pPr>
        <w:spacing w:before="31"/>
        <w:ind w:left="102"/>
        <w:rPr>
          <w:del w:id="203" w:author="Boddu, Sravanthi" w:date="2022-06-22T11:04:00Z"/>
          <w:b/>
          <w:sz w:val="20"/>
        </w:rPr>
        <w:pPrChange w:id="204" w:author="Boddu, Sravanthi" w:date="2022-06-22T11:30:00Z">
          <w:pPr>
            <w:pBdr>
              <w:top w:val="single" w:sz="4" w:space="1" w:color="auto"/>
              <w:left w:val="single" w:sz="4" w:space="1" w:color="auto"/>
              <w:bottom w:val="single" w:sz="4" w:space="1" w:color="auto"/>
              <w:right w:val="single" w:sz="4" w:space="1" w:color="auto"/>
              <w:between w:val="single" w:sz="4" w:space="1" w:color="auto"/>
              <w:bar w:val="single" w:sz="4" w:color="auto"/>
            </w:pBdr>
            <w:spacing w:before="31"/>
            <w:ind w:left="102"/>
          </w:pPr>
        </w:pPrChange>
      </w:pPr>
      <w:del w:id="205" w:author="Boddu, Sravanthi" w:date="2022-06-22T11:04:00Z">
        <w:r w:rsidDel="00A614A7">
          <w:rPr>
            <w:b/>
            <w:sz w:val="20"/>
          </w:rPr>
          <w:delText>Development</w:delText>
        </w:r>
      </w:del>
    </w:p>
    <w:p w14:paraId="0FCC0C4C" w14:textId="637C5278" w:rsidR="007847BC" w:rsidDel="00A614A7" w:rsidRDefault="00EC1923">
      <w:pPr>
        <w:pStyle w:val="BodyText"/>
        <w:tabs>
          <w:tab w:val="left" w:pos="5741"/>
        </w:tabs>
        <w:spacing w:line="271" w:lineRule="auto"/>
        <w:ind w:left="102" w:right="42"/>
        <w:rPr>
          <w:del w:id="206" w:author="Boddu, Sravanthi" w:date="2022-06-22T11:04:00Z"/>
        </w:rPr>
        <w:pPrChange w:id="207"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tabs>
              <w:tab w:val="left" w:pos="5741"/>
            </w:tabs>
            <w:spacing w:line="271" w:lineRule="auto"/>
            <w:ind w:left="102" w:right="42"/>
          </w:pPr>
        </w:pPrChange>
      </w:pPr>
      <w:del w:id="208" w:author="Boddu, Sravanthi" w:date="2022-06-22T11:04:00Z">
        <w:r w:rsidDel="00A614A7">
          <w:delText>Completed Designed and coded a website for the Resources used for making website like</w:delText>
        </w:r>
        <w:r w:rsidDel="00A614A7">
          <w:rPr>
            <w:spacing w:val="-11"/>
          </w:rPr>
          <w:delText xml:space="preserve"> </w:delText>
        </w:r>
        <w:r w:rsidDel="00A614A7">
          <w:delText>images,fonts,icons</w:delText>
        </w:r>
        <w:r w:rsidDel="00A614A7">
          <w:rPr>
            <w:spacing w:val="8"/>
          </w:rPr>
          <w:delText xml:space="preserve"> </w:delText>
        </w:r>
        <w:r w:rsidDel="00A614A7">
          <w:delText>etc.</w:delText>
        </w:r>
        <w:r w:rsidDel="00A614A7">
          <w:tab/>
        </w:r>
        <w:r w:rsidDel="00A614A7">
          <w:rPr>
            <w:spacing w:val="-5"/>
          </w:rPr>
          <w:delText>LINK</w:delText>
        </w:r>
      </w:del>
    </w:p>
    <w:p w14:paraId="22006C92" w14:textId="2F0FBED5" w:rsidR="007847BC" w:rsidDel="00A614A7" w:rsidRDefault="00EC1923">
      <w:pPr>
        <w:pStyle w:val="BodyText"/>
        <w:spacing w:line="241" w:lineRule="exact"/>
        <w:ind w:left="102"/>
        <w:rPr>
          <w:del w:id="209" w:author="Boddu, Sravanthi" w:date="2022-06-22T11:04:00Z"/>
        </w:rPr>
        <w:pPrChange w:id="210"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line="241" w:lineRule="exact"/>
            <w:ind w:left="102"/>
          </w:pPr>
        </w:pPrChange>
      </w:pPr>
      <w:del w:id="211" w:author="Boddu, Sravanthi" w:date="2022-06-22T11:04:00Z">
        <w:r w:rsidDel="00A614A7">
          <w:delText xml:space="preserve">:- </w:delText>
        </w:r>
        <w:r w:rsidDel="00A614A7">
          <w:fldChar w:fldCharType="begin"/>
        </w:r>
        <w:r w:rsidDel="00A614A7">
          <w:delInstrText xml:space="preserve"> HYPERLINK "https://sad-bardeen-ceb858.netlify.app/" \h </w:delInstrText>
        </w:r>
        <w:r w:rsidDel="00A614A7">
          <w:fldChar w:fldCharType="separate"/>
        </w:r>
        <w:r w:rsidDel="00A614A7">
          <w:rPr>
            <w:color w:val="87D4EC"/>
            <w:u w:val="single" w:color="87D4EC"/>
          </w:rPr>
          <w:delText>https://sad-bardeen-ceb858.netlify.app/</w:delText>
        </w:r>
        <w:r w:rsidDel="00A614A7">
          <w:rPr>
            <w:color w:val="87D4EC"/>
            <w:u w:val="single" w:color="87D4EC"/>
          </w:rPr>
          <w:fldChar w:fldCharType="end"/>
        </w:r>
      </w:del>
    </w:p>
    <w:p w14:paraId="0551CFEB" w14:textId="77777777" w:rsidR="007847BC" w:rsidDel="003313C7" w:rsidRDefault="00EC1923">
      <w:pPr>
        <w:pStyle w:val="BodyText"/>
        <w:spacing w:line="241" w:lineRule="exact"/>
        <w:ind w:left="102"/>
        <w:rPr>
          <w:del w:id="212" w:author="Sri Teja, Jonnalagadda" w:date="2022-06-28T11:09:00Z"/>
        </w:rPr>
        <w:pPrChange w:id="213"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line="241" w:lineRule="exact"/>
            <w:ind w:left="102"/>
          </w:pPr>
        </w:pPrChange>
      </w:pPr>
      <w:r>
        <w:br w:type="column"/>
      </w:r>
      <w:del w:id="214" w:author="Boddu, Sravanthi" w:date="2022-06-22T11:24:00Z">
        <w:r w:rsidDel="009863D5">
          <w:delText>RES</w:delText>
        </w:r>
      </w:del>
      <w:del w:id="215" w:author="Boddu, Sravanthi" w:date="2022-06-22T11:23:00Z">
        <w:r w:rsidDel="009863D5">
          <w:delText>T-API</w:delText>
        </w:r>
      </w:del>
    </w:p>
    <w:p w14:paraId="2EA22AA9" w14:textId="77777777" w:rsidR="007847BC" w:rsidDel="009863D5" w:rsidRDefault="00EC1923">
      <w:pPr>
        <w:pStyle w:val="BodyText"/>
        <w:spacing w:before="30"/>
        <w:ind w:left="102"/>
        <w:rPr>
          <w:del w:id="216" w:author="Boddu, Sravanthi" w:date="2022-06-22T11:24:00Z"/>
        </w:rPr>
        <w:pPrChange w:id="217"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30"/>
            <w:ind w:left="102"/>
          </w:pPr>
        </w:pPrChange>
      </w:pPr>
      <w:del w:id="218" w:author="Boddu, Sravanthi" w:date="2022-06-22T11:23:00Z">
        <w:r w:rsidDel="009863D5">
          <w:delText>NodeJS</w:delText>
        </w:r>
      </w:del>
    </w:p>
    <w:p w14:paraId="1E4B6964" w14:textId="77777777" w:rsidR="007847BC" w:rsidDel="003313C7" w:rsidRDefault="007847BC">
      <w:pPr>
        <w:pStyle w:val="BodyText"/>
        <w:spacing w:before="30"/>
        <w:ind w:left="102"/>
        <w:rPr>
          <w:del w:id="219" w:author="Sri Teja, Jonnalagadda" w:date="2022-06-28T11:08:00Z"/>
          <w:sz w:val="25"/>
        </w:rPr>
        <w:pPrChange w:id="220"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1"/>
          </w:pPr>
        </w:pPrChange>
      </w:pPr>
    </w:p>
    <w:p w14:paraId="4E16EC8E" w14:textId="77777777" w:rsidR="007847BC" w:rsidRDefault="00EC1923" w:rsidP="003313C7">
      <w:pPr>
        <w:pStyle w:val="BodyText"/>
        <w:spacing w:line="241" w:lineRule="exact"/>
        <w:ind w:left="102"/>
        <w:pPrChange w:id="221" w:author="Sri Teja, Jonnalagadda" w:date="2022-06-28T11:09: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pPr>
        </w:pPrChange>
      </w:pPr>
      <w:del w:id="222" w:author="Sri Teja, Jonnalagadda" w:date="2022-06-28T11:08:00Z">
        <w:r w:rsidDel="003313C7">
          <w:delText>Database</w:delText>
        </w:r>
      </w:del>
    </w:p>
    <w:p w14:paraId="607DEB83" w14:textId="77777777" w:rsidR="007847BC" w:rsidRDefault="00EC1923" w:rsidP="003313C7">
      <w:pPr>
        <w:pStyle w:val="BodyText"/>
        <w:spacing w:before="30"/>
        <w:pPrChange w:id="223" w:author="Sri Teja, Jonnalagadda" w:date="2022-06-28T11:08: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30"/>
            <w:ind w:left="102"/>
          </w:pPr>
        </w:pPrChange>
      </w:pPr>
      <w:del w:id="224" w:author="Sri Teja, Jonnalagadda" w:date="2022-06-28T11:08:00Z">
        <w:r w:rsidDel="003313C7">
          <w:delText>SQL database – MySQL</w:delText>
        </w:r>
      </w:del>
    </w:p>
    <w:p w14:paraId="59C0D7F4" w14:textId="2E8D8177" w:rsidR="007847BC" w:rsidDel="001A6552" w:rsidRDefault="00EC1923">
      <w:pPr>
        <w:pStyle w:val="BodyText"/>
        <w:spacing w:before="31"/>
        <w:ind w:left="102"/>
        <w:rPr>
          <w:del w:id="225" w:author="Boddu, Sravanthi" w:date="2022-06-22T11:36:00Z"/>
        </w:rPr>
        <w:pPrChange w:id="226"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31"/>
            <w:ind w:left="102"/>
          </w:pPr>
        </w:pPrChange>
      </w:pPr>
      <w:del w:id="227" w:author="Boddu, Sravanthi" w:date="2022-06-22T11:36:00Z">
        <w:r w:rsidDel="001A6552">
          <w:delText>No SQL database – MongoDB</w:delText>
        </w:r>
      </w:del>
    </w:p>
    <w:p w14:paraId="5629A3E6" w14:textId="77777777" w:rsidR="007847BC" w:rsidRDefault="007847BC">
      <w:pPr>
        <w:pStyle w:val="BodyText"/>
        <w:rPr>
          <w:sz w:val="25"/>
        </w:rPr>
        <w:pPrChange w:id="228"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pPrChange>
      </w:pPr>
    </w:p>
    <w:p w14:paraId="16819CDA" w14:textId="77777777" w:rsidR="007847BC" w:rsidRDefault="00EC1923">
      <w:pPr>
        <w:pStyle w:val="Heading4"/>
        <w:pPrChange w:id="229"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pPr>
        </w:pPrChange>
      </w:pPr>
      <w:r>
        <w:rPr>
          <w:color w:val="006FAC"/>
        </w:rPr>
        <w:t>Web Technologies</w:t>
      </w:r>
    </w:p>
    <w:p w14:paraId="056B1910" w14:textId="77777777" w:rsidR="007847BC" w:rsidRDefault="00EC1923">
      <w:pPr>
        <w:pStyle w:val="BodyText"/>
        <w:spacing w:before="31" w:line="271" w:lineRule="auto"/>
        <w:ind w:left="102" w:right="2631"/>
        <w:pPrChange w:id="230"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31" w:line="271" w:lineRule="auto"/>
            <w:ind w:left="102" w:right="2631"/>
          </w:pPr>
        </w:pPrChange>
      </w:pPr>
      <w:r>
        <w:t>HTML5 CSS3</w:t>
      </w:r>
      <w:del w:id="231" w:author="Boddu, Sravanthi" w:date="2022-06-22T11:25:00Z">
        <w:r w:rsidDel="009863D5">
          <w:delText xml:space="preserve"> SASS</w:delText>
        </w:r>
      </w:del>
    </w:p>
    <w:p w14:paraId="78AD2153" w14:textId="77777777" w:rsidR="007847BC" w:rsidDel="009863D5" w:rsidRDefault="00EC1923">
      <w:pPr>
        <w:pStyle w:val="BodyText"/>
        <w:spacing w:line="240" w:lineRule="exact"/>
        <w:ind w:left="102"/>
        <w:rPr>
          <w:del w:id="232" w:author="Boddu, Sravanthi" w:date="2022-06-22T11:25:00Z"/>
        </w:rPr>
        <w:pPrChange w:id="233"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line="240" w:lineRule="exact"/>
            <w:ind w:left="102"/>
          </w:pPr>
        </w:pPrChange>
      </w:pPr>
      <w:del w:id="234" w:author="Sri Teja, Jonnalagadda" w:date="2022-06-28T11:08:00Z">
        <w:r w:rsidDel="003313C7">
          <w:delText>Javascript</w:delText>
        </w:r>
      </w:del>
      <w:del w:id="235" w:author="Boddu, Sravanthi" w:date="2022-06-22T11:25:00Z">
        <w:r w:rsidDel="009863D5">
          <w:delText>/TypeScript</w:delText>
        </w:r>
      </w:del>
    </w:p>
    <w:p w14:paraId="24E454EE" w14:textId="77777777" w:rsidR="007847BC" w:rsidDel="009863D5" w:rsidRDefault="007847BC">
      <w:pPr>
        <w:pStyle w:val="BodyText"/>
        <w:rPr>
          <w:del w:id="236" w:author="Boddu, Sravanthi" w:date="2022-06-22T11:25:00Z"/>
          <w:sz w:val="25"/>
        </w:rPr>
        <w:pPrChange w:id="237"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pPrChange>
      </w:pPr>
    </w:p>
    <w:p w14:paraId="669AF7F7" w14:textId="22BB3F5B" w:rsidR="007847BC" w:rsidRDefault="00EC1923">
      <w:pPr>
        <w:pStyle w:val="BodyText"/>
        <w:spacing w:line="240" w:lineRule="exact"/>
        <w:ind w:left="102"/>
        <w:pPrChange w:id="238" w:author="Boddu, Sravanthi" w:date="2022-06-22T11:30:00Z">
          <w:pPr>
            <w:pBdr>
              <w:top w:val="single" w:sz="4" w:space="1" w:color="auto"/>
              <w:left w:val="single" w:sz="4" w:space="1" w:color="auto"/>
              <w:bottom w:val="single" w:sz="4" w:space="1" w:color="auto"/>
              <w:right w:val="single" w:sz="4" w:space="1" w:color="auto"/>
              <w:between w:val="single" w:sz="4" w:space="1" w:color="auto"/>
              <w:bar w:val="single" w:sz="4" w:color="auto"/>
            </w:pBdr>
            <w:spacing w:line="271" w:lineRule="auto"/>
            <w:ind w:left="102" w:right="2631"/>
          </w:pPr>
        </w:pPrChange>
      </w:pPr>
      <w:del w:id="239" w:author="Boddu, Sravanthi" w:date="2022-06-22T11:25:00Z">
        <w:r w:rsidDel="009863D5">
          <w:rPr>
            <w:b/>
            <w:color w:val="006FAC"/>
          </w:rPr>
          <w:delText xml:space="preserve">AddOns </w:delText>
        </w:r>
        <w:r w:rsidDel="009863D5">
          <w:delText xml:space="preserve">Github </w:delText>
        </w:r>
      </w:del>
      <w:del w:id="240" w:author="Boddu, Sravanthi" w:date="2022-06-22T11:24:00Z">
        <w:r w:rsidDel="009863D5">
          <w:delText xml:space="preserve">Maven </w:delText>
        </w:r>
      </w:del>
      <w:del w:id="241" w:author="Boddu, Sravanthi" w:date="2022-06-22T11:25:00Z">
        <w:r w:rsidDel="009863D5">
          <w:rPr>
            <w:w w:val="95"/>
          </w:rPr>
          <w:delText>Postman</w:delText>
        </w:r>
      </w:del>
    </w:p>
    <w:p w14:paraId="62279FD6" w14:textId="77777777" w:rsidR="007847BC" w:rsidRDefault="007847BC">
      <w:pPr>
        <w:pStyle w:val="BodyText"/>
        <w:spacing w:before="2"/>
        <w:rPr>
          <w:sz w:val="22"/>
        </w:rPr>
        <w:pPrChange w:id="242"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2"/>
          </w:pPr>
        </w:pPrChange>
      </w:pPr>
    </w:p>
    <w:p w14:paraId="252BBE2B" w14:textId="77777777" w:rsidR="007847BC" w:rsidRDefault="00EC1923">
      <w:pPr>
        <w:pStyle w:val="Heading4"/>
        <w:pPrChange w:id="243" w:author="Boddu, Sravanthi" w:date="2022-06-22T11:30:00Z">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pPr>
        </w:pPrChange>
      </w:pPr>
      <w:r>
        <w:rPr>
          <w:color w:val="006FAC"/>
        </w:rPr>
        <w:t>Additional Details</w:t>
      </w:r>
    </w:p>
    <w:p w14:paraId="1A2B40E7" w14:textId="4864C4A7" w:rsidR="007847BC" w:rsidRDefault="00EC1923" w:rsidP="00EA5A5D">
      <w:pPr>
        <w:pStyle w:val="BodyText"/>
        <w:spacing w:before="31"/>
        <w:ind w:left="102"/>
        <w:rPr>
          <w:ins w:id="244" w:author="Boddu, Sravanthi" w:date="2022-06-22T11:37:00Z"/>
        </w:rPr>
      </w:pPr>
      <w:r>
        <w:t>Excellent Communication Skills</w:t>
      </w:r>
    </w:p>
    <w:p w14:paraId="5CD90F09" w14:textId="0E22BA58" w:rsidR="001A6552" w:rsidRDefault="001A6552">
      <w:pPr>
        <w:pStyle w:val="BodyText"/>
        <w:spacing w:before="31"/>
        <w:ind w:left="102"/>
        <w:pPrChange w:id="245"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31"/>
            <w:ind w:left="102"/>
          </w:pPr>
        </w:pPrChange>
      </w:pPr>
      <w:ins w:id="246" w:author="Boddu, Sravanthi" w:date="2022-06-22T11:37:00Z">
        <w:r>
          <w:t>Team Player</w:t>
        </w:r>
      </w:ins>
    </w:p>
    <w:p w14:paraId="0865AA20" w14:textId="77777777" w:rsidR="007847BC" w:rsidRDefault="007847BC">
      <w:pPr>
        <w:sectPr w:rsidR="007847BC">
          <w:type w:val="continuous"/>
          <w:pgSz w:w="19200" w:h="10800" w:orient="landscape"/>
          <w:pgMar w:top="320" w:right="700" w:bottom="0" w:left="500" w:header="720" w:footer="720" w:gutter="0"/>
          <w:cols w:num="3" w:space="720" w:equalWidth="0">
            <w:col w:w="6414" w:space="602"/>
            <w:col w:w="6266" w:space="917"/>
            <w:col w:w="3801"/>
          </w:cols>
        </w:sectPr>
        <w:pPrChange w:id="247" w:author="Boddu, Sravanthi" w:date="2022-06-22T11:30:00Z">
          <w:pPr>
            <w:pBdr>
              <w:top w:val="single" w:sz="4" w:space="1" w:color="auto"/>
              <w:left w:val="single" w:sz="4" w:space="1" w:color="auto"/>
              <w:bottom w:val="single" w:sz="4" w:space="1" w:color="auto"/>
              <w:right w:val="single" w:sz="4" w:space="1" w:color="auto"/>
              <w:between w:val="single" w:sz="4" w:space="1" w:color="auto"/>
              <w:bar w:val="single" w:sz="4" w:color="auto"/>
            </w:pBdr>
          </w:pPr>
        </w:pPrChange>
      </w:pPr>
    </w:p>
    <w:p w14:paraId="3F3C36B0" w14:textId="27D69ED2" w:rsidR="007847BC" w:rsidDel="008B1D84" w:rsidRDefault="00B97F4D">
      <w:pPr>
        <w:pStyle w:val="Heading3"/>
        <w:spacing w:before="83"/>
        <w:ind w:left="4487" w:firstLine="0"/>
        <w:rPr>
          <w:del w:id="248" w:author="Boddu, Sravanthi" w:date="2022-06-22T11:31:00Z"/>
        </w:rPr>
        <w:pPrChange w:id="249" w:author="Boddu, Sravanthi" w:date="2022-06-22T11:30:00Z">
          <w:pPr>
            <w:pStyle w:val="Heading3"/>
            <w:pBdr>
              <w:top w:val="single" w:sz="4" w:space="1" w:color="auto"/>
              <w:left w:val="single" w:sz="4" w:space="1" w:color="auto"/>
              <w:bottom w:val="single" w:sz="4" w:space="1" w:color="auto"/>
              <w:right w:val="single" w:sz="4" w:space="1" w:color="auto"/>
              <w:between w:val="single" w:sz="4" w:space="1" w:color="auto"/>
              <w:bar w:val="single" w:sz="4" w:color="auto"/>
            </w:pBdr>
            <w:spacing w:before="83"/>
            <w:ind w:left="4487" w:firstLine="0"/>
          </w:pPr>
        </w:pPrChange>
      </w:pPr>
      <w:del w:id="250" w:author="Boddu, Sravanthi" w:date="2022-06-22T11:31:00Z">
        <w:r>
          <w:rPr>
            <w:noProof/>
          </w:rPr>
          <mc:AlternateContent>
            <mc:Choice Requires="wps">
              <w:drawing>
                <wp:anchor distT="0" distB="0" distL="114300" distR="114300" simplePos="0" relativeHeight="251657728" behindDoc="1" locked="0" layoutInCell="1" allowOverlap="1" wp14:anchorId="2C5E5D7D" wp14:editId="3F908F4F">
                  <wp:simplePos x="0" y="0"/>
                  <wp:positionH relativeFrom="page">
                    <wp:posOffset>227330</wp:posOffset>
                  </wp:positionH>
                  <wp:positionV relativeFrom="page">
                    <wp:posOffset>6650355</wp:posOffset>
                  </wp:positionV>
                  <wp:extent cx="11702415" cy="124460"/>
                  <wp:effectExtent l="0" t="0"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2415"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8FE15" w14:textId="77777777" w:rsidR="007847BC" w:rsidRDefault="00EC1923">
                              <w:pPr>
                                <w:tabs>
                                  <w:tab w:val="left" w:pos="14729"/>
                                  <w:tab w:val="left" w:pos="18325"/>
                                </w:tabs>
                                <w:spacing w:before="1"/>
                                <w:rPr>
                                  <w:sz w:val="16"/>
                                </w:rPr>
                              </w:pPr>
                              <w:r>
                                <w:rPr>
                                  <w:color w:val="A6A6A6"/>
                                  <w:sz w:val="16"/>
                                </w:rPr>
                                <w:t>Presentation Title | Author</w:t>
                              </w:r>
                              <w:r>
                                <w:rPr>
                                  <w:color w:val="A6A6A6"/>
                                  <w:spacing w:val="3"/>
                                  <w:sz w:val="16"/>
                                </w:rPr>
                                <w:t xml:space="preserve"> </w:t>
                              </w:r>
                              <w:r>
                                <w:rPr>
                                  <w:color w:val="A6A6A6"/>
                                  <w:sz w:val="16"/>
                                </w:rPr>
                                <w:t>|</w:t>
                              </w:r>
                              <w:r>
                                <w:rPr>
                                  <w:color w:val="A6A6A6"/>
                                  <w:spacing w:val="-1"/>
                                  <w:sz w:val="16"/>
                                </w:rPr>
                                <w:t xml:space="preserve"> </w:t>
                              </w:r>
                              <w:r>
                                <w:rPr>
                                  <w:color w:val="A6A6A6"/>
                                  <w:sz w:val="16"/>
                                </w:rPr>
                                <w:t>Date</w:t>
                              </w:r>
                              <w:r>
                                <w:rPr>
                                  <w:color w:val="A6A6A6"/>
                                  <w:sz w:val="16"/>
                                </w:rPr>
                                <w:tab/>
                                <w:t>© Capgemini 2017. All rights</w:t>
                              </w:r>
                              <w:r>
                                <w:rPr>
                                  <w:color w:val="A6A6A6"/>
                                  <w:spacing w:val="3"/>
                                  <w:sz w:val="16"/>
                                </w:rPr>
                                <w:t xml:space="preserve"> </w:t>
                              </w:r>
                              <w:r>
                                <w:rPr>
                                  <w:color w:val="A6A6A6"/>
                                  <w:sz w:val="16"/>
                                </w:rPr>
                                <w:t>reserved</w:t>
                              </w:r>
                              <w:r>
                                <w:rPr>
                                  <w:color w:val="A6A6A6"/>
                                  <w:spacing w:val="55"/>
                                  <w:sz w:val="16"/>
                                </w:rPr>
                                <w:t xml:space="preserve"> </w:t>
                              </w:r>
                              <w:r>
                                <w:rPr>
                                  <w:color w:val="12ABDB"/>
                                  <w:sz w:val="16"/>
                                </w:rPr>
                                <w:t>|</w:t>
                              </w:r>
                              <w:r>
                                <w:rPr>
                                  <w:color w:val="12ABDB"/>
                                  <w:sz w:val="16"/>
                                </w:rPr>
                                <w:tab/>
                              </w:r>
                              <w:r>
                                <w:rPr>
                                  <w:color w:val="A6A6A6"/>
                                  <w:spacing w:val="-20"/>
                                  <w:sz w:val="1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5E5D7D" id="_x0000_t202" coordsize="21600,21600" o:spt="202" path="m,l,21600r21600,l21600,xe">
                  <v:stroke joinstyle="miter"/>
                  <v:path gradientshapeok="t" o:connecttype="rect"/>
                </v:shapetype>
                <v:shape id="Text Box 13" o:spid="_x0000_s1026" type="#_x0000_t202" style="position:absolute;left:0;text-align:left;margin-left:17.9pt;margin-top:523.65pt;width:921.45pt;height:9.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" filled="f" stroked="f">
                  <v:textbox inset="0,0,0,0">
                    <w:txbxContent>
                      <w:p w14:paraId="3218FE15" w14:textId="77777777" w:rsidR="007847BC" w:rsidRDefault="00EC1923">
                        <w:pPr>
                          <w:tabs>
                            <w:tab w:val="left" w:pos="14729"/>
                            <w:tab w:val="left" w:pos="18325"/>
                          </w:tabs>
                          <w:spacing w:before="1"/>
                          <w:rPr>
                            <w:sz w:val="16"/>
                          </w:rPr>
                        </w:pPr>
                        <w:r>
                          <w:rPr>
                            <w:color w:val="A6A6A6"/>
                            <w:sz w:val="16"/>
                          </w:rPr>
                          <w:t>Presentation Title | Author</w:t>
                        </w:r>
                        <w:r>
                          <w:rPr>
                            <w:color w:val="A6A6A6"/>
                            <w:spacing w:val="3"/>
                            <w:sz w:val="16"/>
                          </w:rPr>
                          <w:t xml:space="preserve"> </w:t>
                        </w:r>
                        <w:r>
                          <w:rPr>
                            <w:color w:val="A6A6A6"/>
                            <w:sz w:val="16"/>
                          </w:rPr>
                          <w:t>|</w:t>
                        </w:r>
                        <w:r>
                          <w:rPr>
                            <w:color w:val="A6A6A6"/>
                            <w:spacing w:val="-1"/>
                            <w:sz w:val="16"/>
                          </w:rPr>
                          <w:t xml:space="preserve"> </w:t>
                        </w:r>
                        <w:r>
                          <w:rPr>
                            <w:color w:val="A6A6A6"/>
                            <w:sz w:val="16"/>
                          </w:rPr>
                          <w:t>Date</w:t>
                        </w:r>
                        <w:r>
                          <w:rPr>
                            <w:color w:val="A6A6A6"/>
                            <w:sz w:val="16"/>
                          </w:rPr>
                          <w:tab/>
                          <w:t>© Capgemini 2017. All rights</w:t>
                        </w:r>
                        <w:r>
                          <w:rPr>
                            <w:color w:val="A6A6A6"/>
                            <w:spacing w:val="3"/>
                            <w:sz w:val="16"/>
                          </w:rPr>
                          <w:t xml:space="preserve"> </w:t>
                        </w:r>
                        <w:r>
                          <w:rPr>
                            <w:color w:val="A6A6A6"/>
                            <w:sz w:val="16"/>
                          </w:rPr>
                          <w:t>reserved</w:t>
                        </w:r>
                        <w:r>
                          <w:rPr>
                            <w:color w:val="A6A6A6"/>
                            <w:spacing w:val="55"/>
                            <w:sz w:val="16"/>
                          </w:rPr>
                          <w:t xml:space="preserve"> </w:t>
                        </w:r>
                        <w:r>
                          <w:rPr>
                            <w:color w:val="12ABDB"/>
                            <w:sz w:val="16"/>
                          </w:rPr>
                          <w:t>|</w:t>
                        </w:r>
                        <w:r>
                          <w:rPr>
                            <w:color w:val="12ABDB"/>
                            <w:sz w:val="16"/>
                          </w:rPr>
                          <w:tab/>
                        </w:r>
                        <w:r>
                          <w:rPr>
                            <w:color w:val="A6A6A6"/>
                            <w:spacing w:val="-20"/>
                            <w:sz w:val="16"/>
                          </w:rPr>
                          <w:t>1</w:t>
                        </w:r>
                      </w:p>
                    </w:txbxContent>
                  </v:textbox>
                  <w10:wrap anchorx="page" anchory="page"/>
                </v:shape>
              </w:pict>
            </mc:Fallback>
          </mc:AlternateContent>
        </w:r>
        <w:r w:rsidR="00EC1923" w:rsidDel="008B1D84">
          <w:delText xml:space="preserve">Check out my work on GitHub </w:delText>
        </w:r>
      </w:del>
    </w:p>
    <w:p w14:paraId="040AC619" w14:textId="0D8F2AAC" w:rsidR="007847BC" w:rsidRDefault="00EC1923">
      <w:pPr>
        <w:pStyle w:val="BodyText"/>
        <w:spacing w:before="31"/>
        <w:ind w:left="4487"/>
        <w:pPrChange w:id="251" w:author="Boddu, Sravanthi" w:date="2022-06-22T11:30:00Z">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spacing w:before="31"/>
            <w:ind w:left="4487"/>
          </w:pPr>
        </w:pPrChange>
      </w:pPr>
      <w:r>
        <w:br w:type="column"/>
      </w:r>
      <w:del w:id="252" w:author="Boddu, Sravanthi" w:date="2022-06-22T11:37:00Z">
        <w:r w:rsidDel="001A6552">
          <w:delText>Team Player</w:delText>
        </w:r>
      </w:del>
    </w:p>
    <w:sectPr w:rsidR="007847BC">
      <w:type w:val="continuous"/>
      <w:pgSz w:w="19200" w:h="10800" w:orient="landscape"/>
      <w:pgMar w:top="320" w:right="700" w:bottom="0" w:left="500" w:header="720" w:footer="720" w:gutter="0"/>
      <w:cols w:num="2" w:space="720" w:equalWidth="0">
        <w:col w:w="9543" w:space="271"/>
        <w:col w:w="818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06FB0"/>
    <w:multiLevelType w:val="hybridMultilevel"/>
    <w:tmpl w:val="09288216"/>
    <w:lvl w:ilvl="0" w:tplc="136EA25C">
      <w:numFmt w:val="bullet"/>
      <w:lvlText w:val="•"/>
      <w:lvlJc w:val="left"/>
      <w:pPr>
        <w:ind w:left="373" w:hanging="272"/>
      </w:pPr>
      <w:rPr>
        <w:rFonts w:ascii="Arial" w:eastAsia="Arial" w:hAnsi="Arial" w:cs="Arial" w:hint="default"/>
        <w:w w:val="100"/>
        <w:sz w:val="22"/>
        <w:szCs w:val="22"/>
        <w:lang w:val="en-US" w:eastAsia="en-US" w:bidi="ar-SA"/>
      </w:rPr>
    </w:lvl>
    <w:lvl w:ilvl="1" w:tplc="2FFC31BC">
      <w:numFmt w:val="bullet"/>
      <w:lvlText w:val="•"/>
      <w:lvlJc w:val="left"/>
      <w:pPr>
        <w:ind w:left="983" w:hanging="272"/>
      </w:pPr>
      <w:rPr>
        <w:rFonts w:hint="default"/>
        <w:lang w:val="en-US" w:eastAsia="en-US" w:bidi="ar-SA"/>
      </w:rPr>
    </w:lvl>
    <w:lvl w:ilvl="2" w:tplc="5A9ED600">
      <w:numFmt w:val="bullet"/>
      <w:lvlText w:val="•"/>
      <w:lvlJc w:val="left"/>
      <w:pPr>
        <w:ind w:left="1586" w:hanging="272"/>
      </w:pPr>
      <w:rPr>
        <w:rFonts w:hint="default"/>
        <w:lang w:val="en-US" w:eastAsia="en-US" w:bidi="ar-SA"/>
      </w:rPr>
    </w:lvl>
    <w:lvl w:ilvl="3" w:tplc="4702A862">
      <w:numFmt w:val="bullet"/>
      <w:lvlText w:val="•"/>
      <w:lvlJc w:val="left"/>
      <w:pPr>
        <w:ind w:left="2189" w:hanging="272"/>
      </w:pPr>
      <w:rPr>
        <w:rFonts w:hint="default"/>
        <w:lang w:val="en-US" w:eastAsia="en-US" w:bidi="ar-SA"/>
      </w:rPr>
    </w:lvl>
    <w:lvl w:ilvl="4" w:tplc="48E019AE">
      <w:numFmt w:val="bullet"/>
      <w:lvlText w:val="•"/>
      <w:lvlJc w:val="left"/>
      <w:pPr>
        <w:ind w:left="2793" w:hanging="272"/>
      </w:pPr>
      <w:rPr>
        <w:rFonts w:hint="default"/>
        <w:lang w:val="en-US" w:eastAsia="en-US" w:bidi="ar-SA"/>
      </w:rPr>
    </w:lvl>
    <w:lvl w:ilvl="5" w:tplc="A5203B14">
      <w:numFmt w:val="bullet"/>
      <w:lvlText w:val="•"/>
      <w:lvlJc w:val="left"/>
      <w:pPr>
        <w:ind w:left="3396" w:hanging="272"/>
      </w:pPr>
      <w:rPr>
        <w:rFonts w:hint="default"/>
        <w:lang w:val="en-US" w:eastAsia="en-US" w:bidi="ar-SA"/>
      </w:rPr>
    </w:lvl>
    <w:lvl w:ilvl="6" w:tplc="EC60A58C">
      <w:numFmt w:val="bullet"/>
      <w:lvlText w:val="•"/>
      <w:lvlJc w:val="left"/>
      <w:pPr>
        <w:ind w:left="3999" w:hanging="272"/>
      </w:pPr>
      <w:rPr>
        <w:rFonts w:hint="default"/>
        <w:lang w:val="en-US" w:eastAsia="en-US" w:bidi="ar-SA"/>
      </w:rPr>
    </w:lvl>
    <w:lvl w:ilvl="7" w:tplc="8F648262">
      <w:numFmt w:val="bullet"/>
      <w:lvlText w:val="•"/>
      <w:lvlJc w:val="left"/>
      <w:pPr>
        <w:ind w:left="4603" w:hanging="272"/>
      </w:pPr>
      <w:rPr>
        <w:rFonts w:hint="default"/>
        <w:lang w:val="en-US" w:eastAsia="en-US" w:bidi="ar-SA"/>
      </w:rPr>
    </w:lvl>
    <w:lvl w:ilvl="8" w:tplc="80024A1A">
      <w:numFmt w:val="bullet"/>
      <w:lvlText w:val="•"/>
      <w:lvlJc w:val="left"/>
      <w:pPr>
        <w:ind w:left="5206" w:hanging="272"/>
      </w:pPr>
      <w:rPr>
        <w:rFonts w:hint="default"/>
        <w:lang w:val="en-US" w:eastAsia="en-US" w:bidi="ar-SA"/>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ddu, Sravanthi">
    <w15:presenceInfo w15:providerId="AD" w15:userId="S::sravanthi.boddu@capgemini.com::bdb50572-7c02-447f-a0f2-ef89c098c6e3"/>
  </w15:person>
  <w15:person w15:author="Sri Teja, Jonnalagadda">
    <w15:presenceInfo w15:providerId="AD" w15:userId="S::jonnalagadda.sri-teja@capgemini.com::fca9e302-bfe9-4465-ac49-22675a256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BC"/>
    <w:rsid w:val="000E1DC2"/>
    <w:rsid w:val="001A1DD5"/>
    <w:rsid w:val="001A6552"/>
    <w:rsid w:val="003313C7"/>
    <w:rsid w:val="00387639"/>
    <w:rsid w:val="003A7861"/>
    <w:rsid w:val="00434E5F"/>
    <w:rsid w:val="00462803"/>
    <w:rsid w:val="004E209A"/>
    <w:rsid w:val="004E7A11"/>
    <w:rsid w:val="00740E26"/>
    <w:rsid w:val="007847BC"/>
    <w:rsid w:val="008027FE"/>
    <w:rsid w:val="008B1D84"/>
    <w:rsid w:val="009863D5"/>
    <w:rsid w:val="009C6E10"/>
    <w:rsid w:val="00A614A7"/>
    <w:rsid w:val="00B41F18"/>
    <w:rsid w:val="00B441E1"/>
    <w:rsid w:val="00B97F4D"/>
    <w:rsid w:val="00D23838"/>
    <w:rsid w:val="00D85E05"/>
    <w:rsid w:val="00E31997"/>
    <w:rsid w:val="00EA5A5D"/>
    <w:rsid w:val="00EC1923"/>
    <w:rsid w:val="00EE53F0"/>
    <w:rsid w:val="00F80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4677884A"/>
  <w15:docId w15:val="{B82DEFAC-49B5-439D-B502-ABB3F30D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394"/>
      <w:outlineLvl w:val="0"/>
    </w:pPr>
    <w:rPr>
      <w:b/>
      <w:bCs/>
      <w:sz w:val="24"/>
      <w:szCs w:val="24"/>
    </w:rPr>
  </w:style>
  <w:style w:type="paragraph" w:styleId="Heading2">
    <w:name w:val="heading 2"/>
    <w:basedOn w:val="Normal"/>
    <w:uiPriority w:val="9"/>
    <w:unhideWhenUsed/>
    <w:qFormat/>
    <w:pPr>
      <w:jc w:val="right"/>
      <w:outlineLvl w:val="1"/>
    </w:pPr>
    <w:rPr>
      <w:b/>
      <w:bCs/>
    </w:rPr>
  </w:style>
  <w:style w:type="paragraph" w:styleId="Heading3">
    <w:name w:val="heading 3"/>
    <w:basedOn w:val="Normal"/>
    <w:uiPriority w:val="9"/>
    <w:unhideWhenUsed/>
    <w:qFormat/>
    <w:pPr>
      <w:spacing w:before="197"/>
      <w:ind w:left="373" w:hanging="272"/>
      <w:outlineLvl w:val="2"/>
    </w:pPr>
  </w:style>
  <w:style w:type="paragraph" w:styleId="Heading4">
    <w:name w:val="heading 4"/>
    <w:basedOn w:val="Normal"/>
    <w:uiPriority w:val="9"/>
    <w:unhideWhenUsed/>
    <w:qFormat/>
    <w:pPr>
      <w:ind w:left="102"/>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2"/>
      <w:ind w:left="3388"/>
    </w:pPr>
    <w:rPr>
      <w:b/>
      <w:bCs/>
      <w:sz w:val="42"/>
      <w:szCs w:val="42"/>
    </w:rPr>
  </w:style>
  <w:style w:type="paragraph" w:styleId="ListParagraph">
    <w:name w:val="List Paragraph"/>
    <w:basedOn w:val="Normal"/>
    <w:uiPriority w:val="1"/>
    <w:qFormat/>
    <w:pPr>
      <w:spacing w:before="197"/>
      <w:ind w:left="373" w:right="38" w:hanging="27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E7A11"/>
    <w:rPr>
      <w:color w:val="0000FF" w:themeColor="hyperlink"/>
      <w:u w:val="single"/>
    </w:rPr>
  </w:style>
  <w:style w:type="character" w:styleId="UnresolvedMention">
    <w:name w:val="Unresolved Mention"/>
    <w:basedOn w:val="DefaultParagraphFont"/>
    <w:uiPriority w:val="99"/>
    <w:semiHidden/>
    <w:unhideWhenUsed/>
    <w:rsid w:val="004E7A11"/>
    <w:rPr>
      <w:color w:val="605E5C"/>
      <w:shd w:val="clear" w:color="auto" w:fill="E1DFDD"/>
    </w:rPr>
  </w:style>
  <w:style w:type="character" w:styleId="Emphasis">
    <w:name w:val="Emphasis"/>
    <w:basedOn w:val="DefaultParagraphFont"/>
    <w:uiPriority w:val="20"/>
    <w:qFormat/>
    <w:rsid w:val="00740E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Title of the presentation 2 lines</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presentation 2 lines</dc:title>
  <dc:creator>Kuzhivelil, Jose</dc:creator>
  <cp:lastModifiedBy>Sri Teja, Jonnalagadda</cp:lastModifiedBy>
  <cp:revision>2</cp:revision>
  <dcterms:created xsi:type="dcterms:W3CDTF">2022-06-28T05:41:00Z</dcterms:created>
  <dcterms:modified xsi:type="dcterms:W3CDTF">2022-06-28T05:41:00Z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2021-05-17T00:00:00Z</vt:filetime>
  </property>
  <property fmtid="{D5CDD505-2E9C-101B-9397-08002B2CF9AE}" pid="3" name="Creator">
    <vt:lpwstr>Microsoft® PowerPoint® 2016</vt:lpwstr>
  </property>
  <property fmtid="{D5CDD505-2E9C-101B-9397-08002B2CF9AE}" pid="4" name="LastSaved">
    <vt:filetime>2022-06-22T00:00:00Z</vt:filetime>
  </property>
</Properties>
</file>